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23099" w14:textId="77777777" w:rsidR="00B144A7" w:rsidRDefault="00B144A7">
      <w:pPr>
        <w:rPr>
          <w:rFonts w:ascii="Times New Roman" w:eastAsia="Times New Roman" w:hAnsi="Times New Roman" w:cs="Times New Roman"/>
          <w:sz w:val="20"/>
          <w:szCs w:val="20"/>
        </w:rPr>
      </w:pPr>
    </w:p>
    <w:p w14:paraId="5F8F15DA" w14:textId="77777777" w:rsidR="00B144A7" w:rsidRDefault="00B144A7">
      <w:pPr>
        <w:rPr>
          <w:rFonts w:ascii="Times New Roman" w:eastAsia="Times New Roman" w:hAnsi="Times New Roman" w:cs="Times New Roman"/>
          <w:sz w:val="20"/>
          <w:szCs w:val="20"/>
        </w:rPr>
      </w:pPr>
    </w:p>
    <w:p w14:paraId="0F4635D9" w14:textId="77777777" w:rsidR="00B144A7" w:rsidRDefault="00B144A7">
      <w:pPr>
        <w:spacing w:before="10"/>
        <w:rPr>
          <w:rFonts w:ascii="Times New Roman" w:eastAsia="Times New Roman" w:hAnsi="Times New Roman" w:cs="Times New Roman"/>
          <w:sz w:val="19"/>
          <w:szCs w:val="19"/>
        </w:rPr>
      </w:pPr>
    </w:p>
    <w:p w14:paraId="138C7DA8" w14:textId="49F8AF8B" w:rsidR="00B144A7" w:rsidRDefault="00D629C5">
      <w:pPr>
        <w:pStyle w:val="1"/>
        <w:spacing w:line="677" w:lineRule="exact"/>
        <w:ind w:right="1464"/>
        <w:jc w:val="center"/>
        <w:rPr>
          <w:b w:val="0"/>
          <w:bCs w:val="0"/>
          <w:lang w:eastAsia="zh-CN"/>
        </w:rPr>
      </w:pPr>
      <w:r>
        <w:rPr>
          <w:spacing w:val="2"/>
          <w:lang w:eastAsia="zh-CN"/>
        </w:rPr>
        <w:t>第</w:t>
      </w:r>
      <w:r w:rsidR="001A5394">
        <w:rPr>
          <w:rFonts w:eastAsiaTheme="minorEastAsia" w:hint="eastAsia"/>
          <w:spacing w:val="2"/>
          <w:lang w:eastAsia="zh-CN"/>
        </w:rPr>
        <w:t>二</w:t>
      </w:r>
      <w:r>
        <w:rPr>
          <w:spacing w:val="2"/>
          <w:lang w:eastAsia="zh-CN"/>
        </w:rPr>
        <w:t>届</w:t>
      </w:r>
    </w:p>
    <w:p w14:paraId="0FBD55E0" w14:textId="35FE3576" w:rsidR="00B144A7" w:rsidRPr="00D30FCF" w:rsidRDefault="00D629C5">
      <w:pPr>
        <w:spacing w:before="50" w:line="900" w:lineRule="exact"/>
        <w:ind w:left="1274" w:right="1464"/>
        <w:jc w:val="center"/>
        <w:rPr>
          <w:rFonts w:ascii="Microsoft JhengHei" w:eastAsia="Microsoft JhengHei" w:hAnsi="Microsoft JhengHei" w:cs="Microsoft JhengHei"/>
          <w:sz w:val="52"/>
          <w:szCs w:val="52"/>
          <w:lang w:eastAsia="zh-CN"/>
        </w:rPr>
      </w:pPr>
      <w:r w:rsidRPr="00D30FCF">
        <w:rPr>
          <w:rFonts w:ascii="Microsoft JhengHei" w:eastAsia="Microsoft JhengHei" w:hAnsi="Microsoft JhengHei" w:cs="Microsoft JhengHei"/>
          <w:b/>
          <w:bCs/>
          <w:sz w:val="52"/>
          <w:szCs w:val="52"/>
          <w:lang w:eastAsia="zh-CN"/>
        </w:rPr>
        <w:t>全国地质资料数据创新应用大赛项目计划书</w:t>
      </w:r>
    </w:p>
    <w:p w14:paraId="6D941C8F" w14:textId="77777777" w:rsidR="00B144A7" w:rsidRDefault="00B144A7">
      <w:pPr>
        <w:rPr>
          <w:rFonts w:ascii="Microsoft JhengHei" w:hAnsi="Microsoft JhengHei" w:cs="Microsoft JhengHei"/>
          <w:b/>
          <w:bCs/>
          <w:sz w:val="75"/>
          <w:szCs w:val="75"/>
          <w:lang w:eastAsia="zh-CN"/>
        </w:rPr>
      </w:pPr>
    </w:p>
    <w:p w14:paraId="66187DE7" w14:textId="77777777" w:rsidR="0074227E" w:rsidRPr="0074227E" w:rsidRDefault="0074227E">
      <w:pPr>
        <w:rPr>
          <w:rFonts w:ascii="Microsoft JhengHei" w:hAnsi="Microsoft JhengHei" w:cs="Microsoft JhengHei"/>
          <w:b/>
          <w:bCs/>
          <w:sz w:val="75"/>
          <w:szCs w:val="75"/>
          <w:lang w:eastAsia="zh-CN"/>
        </w:rPr>
      </w:pPr>
    </w:p>
    <w:p w14:paraId="54A2ECBF" w14:textId="77777777" w:rsidR="00B144A7" w:rsidRDefault="00D629C5">
      <w:pPr>
        <w:pStyle w:val="2"/>
        <w:tabs>
          <w:tab w:val="left" w:pos="2848"/>
        </w:tabs>
        <w:ind w:right="448"/>
        <w:rPr>
          <w:rFonts w:cs="宋体"/>
        </w:rPr>
      </w:pPr>
      <w:r>
        <w:rPr>
          <w:rFonts w:ascii="Segoe UI Symbol" w:eastAsia="Segoe UI Symbol" w:hAnsi="Segoe UI Symbol" w:cs="Segoe UI Symbol"/>
        </w:rPr>
        <w:t>☑</w:t>
      </w:r>
      <w:proofErr w:type="spellStart"/>
      <w:r>
        <w:t>团队参赛</w:t>
      </w:r>
      <w:proofErr w:type="spellEnd"/>
      <w:r>
        <w:t>：</w:t>
      </w:r>
      <w:r>
        <w:tab/>
      </w:r>
    </w:p>
    <w:p w14:paraId="09612F76" w14:textId="77777777" w:rsidR="00386699" w:rsidRDefault="00386699">
      <w:pPr>
        <w:pStyle w:val="2"/>
        <w:tabs>
          <w:tab w:val="left" w:pos="2848"/>
        </w:tabs>
        <w:ind w:right="448"/>
        <w:rPr>
          <w:rFonts w:cs="宋体"/>
        </w:rPr>
      </w:pPr>
    </w:p>
    <w:tbl>
      <w:tblPr>
        <w:tblStyle w:val="TableNormal"/>
        <w:tblW w:w="0" w:type="auto"/>
        <w:tblInd w:w="286" w:type="dxa"/>
        <w:tblLayout w:type="fixed"/>
        <w:tblLook w:val="01E0" w:firstRow="1" w:lastRow="1" w:firstColumn="1" w:lastColumn="1" w:noHBand="0" w:noVBand="0"/>
      </w:tblPr>
      <w:tblGrid>
        <w:gridCol w:w="2118"/>
        <w:gridCol w:w="7189"/>
      </w:tblGrid>
      <w:tr w:rsidR="00386699" w14:paraId="0F827620" w14:textId="77777777" w:rsidTr="00A8460F">
        <w:trPr>
          <w:trHeight w:hRule="exact" w:val="610"/>
        </w:trPr>
        <w:tc>
          <w:tcPr>
            <w:tcW w:w="2118" w:type="dxa"/>
            <w:tcBorders>
              <w:top w:val="nil"/>
              <w:left w:val="nil"/>
              <w:bottom w:val="nil"/>
              <w:right w:val="nil"/>
            </w:tcBorders>
          </w:tcPr>
          <w:p w14:paraId="70666DB3" w14:textId="77777777" w:rsidR="00386699" w:rsidRPr="00386699" w:rsidRDefault="00386699" w:rsidP="00A8460F">
            <w:pPr>
              <w:pStyle w:val="TableParagraph"/>
              <w:spacing w:line="489" w:lineRule="exact"/>
              <w:ind w:left="200"/>
              <w:rPr>
                <w:rFonts w:ascii="Microsoft JhengHei" w:hAnsi="Microsoft JhengHei" w:cs="Microsoft JhengHei"/>
                <w:sz w:val="30"/>
                <w:szCs w:val="30"/>
                <w:lang w:eastAsia="zh-CN"/>
              </w:rPr>
            </w:pPr>
            <w:r>
              <w:rPr>
                <w:rFonts w:ascii="Microsoft JhengHei" w:hAnsi="Microsoft JhengHei" w:cs="Microsoft JhengHei" w:hint="eastAsia"/>
                <w:b/>
                <w:bCs/>
                <w:sz w:val="30"/>
                <w:szCs w:val="30"/>
                <w:lang w:eastAsia="zh-CN"/>
              </w:rPr>
              <w:t>作品名称</w:t>
            </w:r>
          </w:p>
        </w:tc>
        <w:tc>
          <w:tcPr>
            <w:tcW w:w="7189" w:type="dxa"/>
            <w:tcBorders>
              <w:top w:val="single" w:sz="4" w:space="0" w:color="000000"/>
              <w:left w:val="nil"/>
              <w:bottom w:val="single" w:sz="4" w:space="0" w:color="000000"/>
              <w:right w:val="nil"/>
            </w:tcBorders>
          </w:tcPr>
          <w:p w14:paraId="248B4FD5" w14:textId="0370DC11" w:rsidR="00386699" w:rsidRDefault="0086270C" w:rsidP="00386699">
            <w:pPr>
              <w:pStyle w:val="TableParagraph"/>
              <w:spacing w:before="46"/>
              <w:ind w:left="107" w:firstLineChars="100" w:firstLine="293"/>
              <w:rPr>
                <w:rFonts w:ascii="宋体" w:eastAsia="宋体" w:hAnsi="宋体" w:cs="宋体"/>
                <w:sz w:val="31"/>
                <w:szCs w:val="31"/>
                <w:lang w:eastAsia="zh-CN"/>
              </w:rPr>
            </w:pPr>
            <w:r w:rsidRPr="0086270C">
              <w:rPr>
                <w:rFonts w:ascii="宋体" w:eastAsia="宋体" w:hAnsi="宋体" w:cs="宋体" w:hint="eastAsia"/>
                <w:color w:val="4AACC5"/>
                <w:w w:val="95"/>
                <w:sz w:val="31"/>
                <w:szCs w:val="31"/>
                <w:lang w:eastAsia="zh-CN"/>
              </w:rPr>
              <w:t>基于R的</w:t>
            </w:r>
            <w:bookmarkStart w:id="0" w:name="_Hlk21381757"/>
            <w:r w:rsidRPr="0086270C">
              <w:rPr>
                <w:rFonts w:ascii="宋体" w:eastAsia="宋体" w:hAnsi="宋体" w:cs="宋体" w:hint="eastAsia"/>
                <w:color w:val="4AACC5"/>
                <w:w w:val="95"/>
                <w:sz w:val="31"/>
                <w:szCs w:val="31"/>
                <w:lang w:eastAsia="zh-CN"/>
              </w:rPr>
              <w:t>地球热动力学数据可视化与动态解译平台</w:t>
            </w:r>
            <w:bookmarkEnd w:id="0"/>
          </w:p>
        </w:tc>
      </w:tr>
      <w:tr w:rsidR="00386699" w14:paraId="6B748F04" w14:textId="77777777" w:rsidTr="00A8460F">
        <w:trPr>
          <w:trHeight w:hRule="exact" w:val="612"/>
        </w:trPr>
        <w:tc>
          <w:tcPr>
            <w:tcW w:w="2118" w:type="dxa"/>
            <w:tcBorders>
              <w:top w:val="nil"/>
              <w:left w:val="nil"/>
              <w:bottom w:val="nil"/>
              <w:right w:val="nil"/>
            </w:tcBorders>
          </w:tcPr>
          <w:p w14:paraId="1AFA51A4" w14:textId="77777777" w:rsidR="00386699" w:rsidRPr="00386699" w:rsidRDefault="00386699" w:rsidP="00A8460F">
            <w:pPr>
              <w:pStyle w:val="TableParagraph"/>
              <w:spacing w:line="492" w:lineRule="exact"/>
              <w:ind w:left="200"/>
              <w:rPr>
                <w:rFonts w:ascii="Microsoft JhengHei" w:hAnsi="Microsoft JhengHei" w:cs="Microsoft JhengHei"/>
                <w:sz w:val="30"/>
                <w:szCs w:val="30"/>
                <w:lang w:eastAsia="zh-CN"/>
              </w:rPr>
            </w:pPr>
            <w:r>
              <w:rPr>
                <w:rFonts w:ascii="Microsoft JhengHei" w:hAnsi="Microsoft JhengHei" w:cs="Microsoft JhengHei" w:hint="eastAsia"/>
                <w:b/>
                <w:bCs/>
                <w:sz w:val="30"/>
                <w:szCs w:val="30"/>
                <w:lang w:eastAsia="zh-CN"/>
              </w:rPr>
              <w:t>报名单位</w:t>
            </w:r>
          </w:p>
        </w:tc>
        <w:tc>
          <w:tcPr>
            <w:tcW w:w="7189" w:type="dxa"/>
            <w:tcBorders>
              <w:top w:val="single" w:sz="4" w:space="0" w:color="000000"/>
              <w:left w:val="nil"/>
              <w:bottom w:val="single" w:sz="4" w:space="0" w:color="000000"/>
              <w:right w:val="nil"/>
            </w:tcBorders>
          </w:tcPr>
          <w:p w14:paraId="101AB3E8" w14:textId="77777777" w:rsidR="00386699" w:rsidRDefault="00386699" w:rsidP="00386699">
            <w:pPr>
              <w:pStyle w:val="TableParagraph"/>
              <w:spacing w:before="48"/>
              <w:ind w:left="107" w:firstLineChars="100" w:firstLine="310"/>
              <w:rPr>
                <w:rFonts w:ascii="宋体" w:eastAsia="宋体" w:hAnsi="宋体" w:cs="宋体"/>
                <w:sz w:val="31"/>
                <w:szCs w:val="31"/>
                <w:lang w:eastAsia="zh-CN"/>
              </w:rPr>
            </w:pPr>
            <w:r>
              <w:rPr>
                <w:rFonts w:ascii="宋体" w:eastAsia="宋体" w:hAnsi="宋体" w:cs="宋体" w:hint="eastAsia"/>
                <w:color w:val="4AACC5"/>
                <w:sz w:val="31"/>
                <w:szCs w:val="31"/>
                <w:lang w:eastAsia="zh-CN"/>
              </w:rPr>
              <w:t>中南大学地球科学与信息物理学院</w:t>
            </w:r>
          </w:p>
        </w:tc>
      </w:tr>
      <w:tr w:rsidR="00386699" w14:paraId="50142156" w14:textId="77777777" w:rsidTr="00A8460F">
        <w:trPr>
          <w:trHeight w:hRule="exact" w:val="610"/>
        </w:trPr>
        <w:tc>
          <w:tcPr>
            <w:tcW w:w="2118" w:type="dxa"/>
            <w:tcBorders>
              <w:top w:val="nil"/>
              <w:left w:val="nil"/>
              <w:bottom w:val="nil"/>
              <w:right w:val="nil"/>
            </w:tcBorders>
          </w:tcPr>
          <w:p w14:paraId="719F6E15" w14:textId="77777777" w:rsidR="00386699" w:rsidRPr="00386699" w:rsidRDefault="00386699" w:rsidP="00A8460F">
            <w:pPr>
              <w:pStyle w:val="TableParagraph"/>
              <w:spacing w:line="489" w:lineRule="exact"/>
              <w:ind w:left="200"/>
              <w:rPr>
                <w:rFonts w:ascii="Microsoft JhengHei" w:hAnsi="Microsoft JhengHei" w:cs="Microsoft JhengHei"/>
                <w:sz w:val="30"/>
                <w:szCs w:val="30"/>
                <w:lang w:eastAsia="zh-CN"/>
              </w:rPr>
            </w:pPr>
            <w:r>
              <w:rPr>
                <w:rFonts w:ascii="Microsoft JhengHei" w:hAnsi="Microsoft JhengHei" w:cs="Microsoft JhengHei" w:hint="eastAsia"/>
                <w:b/>
                <w:bCs/>
                <w:sz w:val="30"/>
                <w:szCs w:val="30"/>
                <w:lang w:eastAsia="zh-CN"/>
              </w:rPr>
              <w:t>团队成员</w:t>
            </w:r>
          </w:p>
        </w:tc>
        <w:tc>
          <w:tcPr>
            <w:tcW w:w="7189" w:type="dxa"/>
            <w:tcBorders>
              <w:top w:val="single" w:sz="4" w:space="0" w:color="000000"/>
              <w:left w:val="nil"/>
              <w:bottom w:val="single" w:sz="4" w:space="0" w:color="000000"/>
              <w:right w:val="nil"/>
            </w:tcBorders>
          </w:tcPr>
          <w:p w14:paraId="0C4F0F8C" w14:textId="685BC531" w:rsidR="00386699" w:rsidRDefault="003B1046" w:rsidP="00386699">
            <w:pPr>
              <w:pStyle w:val="TableParagraph"/>
              <w:spacing w:before="46"/>
              <w:ind w:left="107" w:firstLineChars="100" w:firstLine="293"/>
              <w:rPr>
                <w:rFonts w:ascii="宋体" w:eastAsia="宋体" w:hAnsi="宋体" w:cs="宋体"/>
                <w:sz w:val="31"/>
                <w:szCs w:val="31"/>
                <w:lang w:eastAsia="zh-CN"/>
              </w:rPr>
            </w:pPr>
            <w:r>
              <w:rPr>
                <w:rFonts w:ascii="宋体" w:eastAsia="宋体" w:hAnsi="宋体" w:cs="宋体" w:hint="eastAsia"/>
                <w:color w:val="4AACC5"/>
                <w:w w:val="95"/>
                <w:sz w:val="31"/>
                <w:szCs w:val="31"/>
                <w:lang w:eastAsia="zh-CN"/>
              </w:rPr>
              <w:t>赵红涛</w:t>
            </w:r>
            <w:r w:rsidR="00814152">
              <w:rPr>
                <w:rFonts w:ascii="宋体" w:eastAsia="宋体" w:hAnsi="宋体" w:cs="宋体" w:hint="eastAsia"/>
                <w:color w:val="4AACC5"/>
                <w:w w:val="95"/>
                <w:sz w:val="31"/>
                <w:szCs w:val="31"/>
                <w:lang w:eastAsia="zh-CN"/>
              </w:rPr>
              <w:t xml:space="preserve"> </w:t>
            </w:r>
            <w:r w:rsidR="00814152">
              <w:rPr>
                <w:rFonts w:ascii="宋体" w:eastAsia="宋体" w:hAnsi="宋体" w:cs="宋体"/>
                <w:color w:val="4AACC5"/>
                <w:w w:val="95"/>
                <w:sz w:val="31"/>
                <w:szCs w:val="31"/>
                <w:lang w:eastAsia="zh-CN"/>
              </w:rPr>
              <w:t xml:space="preserve"> </w:t>
            </w:r>
            <w:r w:rsidR="00386699">
              <w:rPr>
                <w:rFonts w:ascii="宋体" w:eastAsia="宋体" w:hAnsi="宋体" w:cs="宋体" w:hint="eastAsia"/>
                <w:color w:val="4AACC5"/>
                <w:w w:val="95"/>
                <w:sz w:val="31"/>
                <w:szCs w:val="31"/>
                <w:lang w:eastAsia="zh-CN"/>
              </w:rPr>
              <w:t>宋雪琪</w:t>
            </w:r>
            <w:r w:rsidR="00814152">
              <w:rPr>
                <w:rFonts w:ascii="宋体" w:eastAsia="宋体" w:hAnsi="宋体" w:cs="宋体" w:hint="eastAsia"/>
                <w:color w:val="4AACC5"/>
                <w:w w:val="95"/>
                <w:sz w:val="31"/>
                <w:szCs w:val="31"/>
                <w:lang w:eastAsia="zh-CN"/>
              </w:rPr>
              <w:t xml:space="preserve"> </w:t>
            </w:r>
            <w:r w:rsidR="00814152">
              <w:rPr>
                <w:rFonts w:ascii="宋体" w:eastAsia="宋体" w:hAnsi="宋体" w:cs="宋体"/>
                <w:color w:val="4AACC5"/>
                <w:w w:val="95"/>
                <w:sz w:val="31"/>
                <w:szCs w:val="31"/>
                <w:lang w:eastAsia="zh-CN"/>
              </w:rPr>
              <w:t xml:space="preserve"> </w:t>
            </w:r>
            <w:r w:rsidR="00386699">
              <w:rPr>
                <w:rFonts w:ascii="宋体" w:eastAsia="宋体" w:hAnsi="宋体" w:cs="宋体" w:hint="eastAsia"/>
                <w:color w:val="4AACC5"/>
                <w:w w:val="95"/>
                <w:sz w:val="31"/>
                <w:szCs w:val="31"/>
                <w:lang w:eastAsia="zh-CN"/>
              </w:rPr>
              <w:t>尚龙祥</w:t>
            </w:r>
          </w:p>
        </w:tc>
      </w:tr>
      <w:tr w:rsidR="00386699" w14:paraId="227F1248" w14:textId="77777777" w:rsidTr="00A8460F">
        <w:trPr>
          <w:trHeight w:hRule="exact" w:val="612"/>
        </w:trPr>
        <w:tc>
          <w:tcPr>
            <w:tcW w:w="2118" w:type="dxa"/>
            <w:tcBorders>
              <w:top w:val="nil"/>
              <w:left w:val="nil"/>
              <w:bottom w:val="nil"/>
              <w:right w:val="nil"/>
            </w:tcBorders>
          </w:tcPr>
          <w:p w14:paraId="2F4FB1EA" w14:textId="77777777" w:rsidR="00386699" w:rsidRPr="00386699" w:rsidRDefault="00386699" w:rsidP="00A8460F">
            <w:pPr>
              <w:pStyle w:val="TableParagraph"/>
              <w:spacing w:line="492" w:lineRule="exact"/>
              <w:ind w:left="200"/>
              <w:rPr>
                <w:rFonts w:ascii="Microsoft JhengHei" w:hAnsi="Microsoft JhengHei" w:cs="Microsoft JhengHei"/>
                <w:sz w:val="30"/>
                <w:szCs w:val="30"/>
                <w:lang w:eastAsia="zh-CN"/>
              </w:rPr>
            </w:pPr>
            <w:r>
              <w:rPr>
                <w:rFonts w:ascii="Microsoft JhengHei" w:hAnsi="Microsoft JhengHei" w:cs="Microsoft JhengHei" w:hint="eastAsia"/>
                <w:b/>
                <w:bCs/>
                <w:sz w:val="30"/>
                <w:szCs w:val="30"/>
                <w:lang w:eastAsia="zh-CN"/>
              </w:rPr>
              <w:t>指导老师</w:t>
            </w:r>
          </w:p>
        </w:tc>
        <w:tc>
          <w:tcPr>
            <w:tcW w:w="7189" w:type="dxa"/>
            <w:tcBorders>
              <w:top w:val="single" w:sz="4" w:space="0" w:color="000000"/>
              <w:left w:val="nil"/>
              <w:bottom w:val="single" w:sz="4" w:space="0" w:color="000000"/>
              <w:right w:val="nil"/>
            </w:tcBorders>
          </w:tcPr>
          <w:p w14:paraId="1F693766" w14:textId="20420E89" w:rsidR="00386699" w:rsidRDefault="00386699" w:rsidP="00386699">
            <w:pPr>
              <w:pStyle w:val="TableParagraph"/>
              <w:spacing w:before="48"/>
              <w:ind w:left="107" w:firstLineChars="100" w:firstLine="310"/>
              <w:rPr>
                <w:rFonts w:ascii="宋体" w:eastAsia="宋体" w:hAnsi="宋体" w:cs="宋体"/>
                <w:sz w:val="31"/>
                <w:szCs w:val="31"/>
                <w:lang w:eastAsia="zh-CN"/>
              </w:rPr>
            </w:pPr>
            <w:r>
              <w:rPr>
                <w:rFonts w:ascii="宋体" w:eastAsia="宋体" w:hAnsi="宋体" w:cs="宋体" w:hint="eastAsia"/>
                <w:color w:val="4AACC5"/>
                <w:sz w:val="31"/>
                <w:szCs w:val="31"/>
                <w:lang w:eastAsia="zh-CN"/>
              </w:rPr>
              <w:t>于淼</w:t>
            </w:r>
            <w:r w:rsidR="00814152">
              <w:rPr>
                <w:rFonts w:ascii="宋体" w:eastAsia="宋体" w:hAnsi="宋体" w:cs="宋体" w:hint="eastAsia"/>
                <w:color w:val="4AACC5"/>
                <w:sz w:val="31"/>
                <w:szCs w:val="31"/>
                <w:lang w:eastAsia="zh-CN"/>
              </w:rPr>
              <w:t xml:space="preserve"> </w:t>
            </w:r>
            <w:r w:rsidR="00814152">
              <w:rPr>
                <w:rFonts w:ascii="宋体" w:eastAsia="宋体" w:hAnsi="宋体" w:cs="宋体"/>
                <w:color w:val="4AACC5"/>
                <w:sz w:val="31"/>
                <w:szCs w:val="31"/>
                <w:lang w:eastAsia="zh-CN"/>
              </w:rPr>
              <w:t xml:space="preserve">  </w:t>
            </w:r>
            <w:r>
              <w:rPr>
                <w:rFonts w:ascii="宋体" w:eastAsia="宋体" w:hAnsi="宋体" w:cs="宋体"/>
                <w:color w:val="4AACC5"/>
                <w:sz w:val="31"/>
                <w:szCs w:val="31"/>
                <w:lang w:eastAsia="zh-CN"/>
              </w:rPr>
              <w:t>Jeffrey</w:t>
            </w:r>
            <w:r w:rsidR="00814152">
              <w:rPr>
                <w:rFonts w:ascii="宋体" w:eastAsia="宋体" w:hAnsi="宋体" w:cs="宋体"/>
                <w:color w:val="4AACC5"/>
                <w:sz w:val="31"/>
                <w:szCs w:val="31"/>
                <w:lang w:eastAsia="zh-CN"/>
              </w:rPr>
              <w:t xml:space="preserve"> </w:t>
            </w:r>
            <w:r>
              <w:rPr>
                <w:rFonts w:ascii="宋体" w:eastAsia="宋体" w:hAnsi="宋体" w:cs="宋体"/>
                <w:color w:val="4AACC5"/>
                <w:sz w:val="31"/>
                <w:szCs w:val="31"/>
                <w:lang w:eastAsia="zh-CN"/>
              </w:rPr>
              <w:t>Dick</w:t>
            </w:r>
          </w:p>
        </w:tc>
      </w:tr>
      <w:tr w:rsidR="00386699" w14:paraId="328E29CC" w14:textId="77777777" w:rsidTr="00A8460F">
        <w:trPr>
          <w:trHeight w:hRule="exact" w:val="610"/>
        </w:trPr>
        <w:tc>
          <w:tcPr>
            <w:tcW w:w="2118" w:type="dxa"/>
            <w:tcBorders>
              <w:top w:val="nil"/>
              <w:left w:val="nil"/>
              <w:bottom w:val="nil"/>
              <w:right w:val="nil"/>
            </w:tcBorders>
          </w:tcPr>
          <w:p w14:paraId="7FED1FE8" w14:textId="77777777" w:rsidR="00386699" w:rsidRPr="00386699" w:rsidRDefault="00386699" w:rsidP="00A8460F">
            <w:pPr>
              <w:pStyle w:val="TableParagraph"/>
              <w:spacing w:line="489" w:lineRule="exact"/>
              <w:ind w:left="200"/>
              <w:rPr>
                <w:rFonts w:ascii="Microsoft JhengHei" w:hAnsi="Microsoft JhengHei" w:cs="Microsoft JhengHei"/>
                <w:sz w:val="30"/>
                <w:szCs w:val="30"/>
                <w:lang w:eastAsia="zh-CN"/>
              </w:rPr>
            </w:pPr>
            <w:r>
              <w:rPr>
                <w:rFonts w:ascii="Microsoft JhengHei" w:hAnsi="Microsoft JhengHei" w:cs="Microsoft JhengHei" w:hint="eastAsia"/>
                <w:b/>
                <w:bCs/>
                <w:sz w:val="30"/>
                <w:szCs w:val="30"/>
                <w:lang w:eastAsia="zh-CN"/>
              </w:rPr>
              <w:t>队长及电话</w:t>
            </w:r>
          </w:p>
        </w:tc>
        <w:tc>
          <w:tcPr>
            <w:tcW w:w="7189" w:type="dxa"/>
            <w:tcBorders>
              <w:top w:val="single" w:sz="4" w:space="0" w:color="000000"/>
              <w:left w:val="nil"/>
              <w:bottom w:val="single" w:sz="4" w:space="0" w:color="000000"/>
              <w:right w:val="nil"/>
            </w:tcBorders>
          </w:tcPr>
          <w:p w14:paraId="46EDF99F" w14:textId="4A5D5137" w:rsidR="00386699" w:rsidRDefault="003B1046" w:rsidP="00386699">
            <w:pPr>
              <w:pStyle w:val="TableParagraph"/>
              <w:spacing w:before="46"/>
              <w:ind w:left="107" w:firstLineChars="100" w:firstLine="293"/>
              <w:rPr>
                <w:rFonts w:ascii="宋体" w:eastAsia="宋体" w:hAnsi="宋体" w:cs="宋体"/>
                <w:sz w:val="31"/>
                <w:szCs w:val="31"/>
                <w:lang w:eastAsia="zh-CN"/>
              </w:rPr>
            </w:pPr>
            <w:r>
              <w:rPr>
                <w:rFonts w:ascii="宋体" w:eastAsia="宋体" w:hAnsi="宋体" w:cs="宋体" w:hint="eastAsia"/>
                <w:color w:val="4AACC5"/>
                <w:w w:val="95"/>
                <w:sz w:val="31"/>
                <w:szCs w:val="31"/>
                <w:lang w:eastAsia="zh-CN"/>
              </w:rPr>
              <w:t>叶祥鹰</w:t>
            </w:r>
            <w:r w:rsidR="00814152">
              <w:rPr>
                <w:rFonts w:ascii="宋体" w:eastAsia="宋体" w:hAnsi="宋体" w:cs="宋体" w:hint="eastAsia"/>
                <w:color w:val="4AACC5"/>
                <w:w w:val="95"/>
                <w:sz w:val="31"/>
                <w:szCs w:val="31"/>
                <w:lang w:eastAsia="zh-CN"/>
              </w:rPr>
              <w:t>：</w:t>
            </w:r>
            <w:r>
              <w:rPr>
                <w:rFonts w:ascii="宋体" w:eastAsia="宋体" w:hAnsi="宋体" w:cs="宋体" w:hint="eastAsia"/>
                <w:color w:val="4AACC5"/>
                <w:w w:val="95"/>
                <w:sz w:val="31"/>
                <w:szCs w:val="31"/>
                <w:lang w:eastAsia="zh-CN"/>
              </w:rPr>
              <w:t>18890097900</w:t>
            </w:r>
          </w:p>
        </w:tc>
      </w:tr>
    </w:tbl>
    <w:p w14:paraId="12E63334" w14:textId="77777777" w:rsidR="00386699" w:rsidRDefault="00386699">
      <w:pPr>
        <w:pStyle w:val="2"/>
        <w:tabs>
          <w:tab w:val="left" w:pos="2848"/>
        </w:tabs>
        <w:ind w:right="448"/>
        <w:rPr>
          <w:rFonts w:cs="宋体"/>
          <w:lang w:eastAsia="zh-CN"/>
        </w:rPr>
      </w:pPr>
    </w:p>
    <w:p w14:paraId="24471F4B" w14:textId="46174B7B" w:rsidR="00386699" w:rsidRDefault="00386699">
      <w:pPr>
        <w:pStyle w:val="2"/>
        <w:tabs>
          <w:tab w:val="left" w:pos="2848"/>
        </w:tabs>
        <w:ind w:right="448"/>
        <w:rPr>
          <w:ins w:id="1" w:author="ye chauncy" w:date="2019-10-07T19:43:00Z"/>
          <w:rFonts w:cs="宋体"/>
          <w:lang w:eastAsia="zh-CN"/>
        </w:rPr>
      </w:pPr>
    </w:p>
    <w:p w14:paraId="06B787FA" w14:textId="39CC2C40" w:rsidR="00D30FCF" w:rsidRDefault="00D30FCF">
      <w:pPr>
        <w:pStyle w:val="2"/>
        <w:tabs>
          <w:tab w:val="left" w:pos="2848"/>
        </w:tabs>
        <w:ind w:right="448"/>
        <w:rPr>
          <w:ins w:id="2" w:author="ye chauncy" w:date="2019-10-07T19:43:00Z"/>
          <w:rFonts w:cs="宋体"/>
          <w:lang w:eastAsia="zh-CN"/>
        </w:rPr>
      </w:pPr>
    </w:p>
    <w:p w14:paraId="68CA6A64" w14:textId="3423B572" w:rsidR="00D30FCF" w:rsidRDefault="00D30FCF">
      <w:pPr>
        <w:pStyle w:val="2"/>
        <w:tabs>
          <w:tab w:val="left" w:pos="2848"/>
        </w:tabs>
        <w:ind w:right="448"/>
        <w:rPr>
          <w:ins w:id="3" w:author="ye chauncy" w:date="2019-10-07T19:43:00Z"/>
          <w:rFonts w:cs="宋体"/>
          <w:lang w:eastAsia="zh-CN"/>
        </w:rPr>
      </w:pPr>
    </w:p>
    <w:p w14:paraId="58F4A5E9" w14:textId="77777777" w:rsidR="00D30FCF" w:rsidRDefault="00D30FCF">
      <w:pPr>
        <w:pStyle w:val="2"/>
        <w:tabs>
          <w:tab w:val="left" w:pos="2848"/>
        </w:tabs>
        <w:ind w:right="448"/>
        <w:rPr>
          <w:rFonts w:cs="宋体"/>
          <w:lang w:eastAsia="zh-CN"/>
        </w:rPr>
      </w:pPr>
    </w:p>
    <w:p w14:paraId="57884C13" w14:textId="77777777" w:rsidR="00386699" w:rsidRDefault="00386699">
      <w:pPr>
        <w:pStyle w:val="2"/>
        <w:tabs>
          <w:tab w:val="left" w:pos="2848"/>
        </w:tabs>
        <w:ind w:right="448"/>
        <w:rPr>
          <w:rFonts w:cs="宋体"/>
          <w:lang w:eastAsia="zh-CN"/>
        </w:rPr>
      </w:pPr>
    </w:p>
    <w:p w14:paraId="22DB47DA" w14:textId="77777777" w:rsidR="00386699" w:rsidRDefault="00386699">
      <w:pPr>
        <w:pStyle w:val="2"/>
        <w:tabs>
          <w:tab w:val="left" w:pos="2848"/>
        </w:tabs>
        <w:ind w:right="448"/>
        <w:rPr>
          <w:rFonts w:cs="宋体"/>
          <w:lang w:eastAsia="zh-CN"/>
        </w:rPr>
      </w:pPr>
    </w:p>
    <w:p w14:paraId="51602C98" w14:textId="77777777" w:rsidR="00386699" w:rsidRDefault="00386699">
      <w:pPr>
        <w:pStyle w:val="2"/>
        <w:tabs>
          <w:tab w:val="left" w:pos="2848"/>
        </w:tabs>
        <w:ind w:right="448"/>
        <w:rPr>
          <w:rFonts w:cs="宋体"/>
          <w:lang w:eastAsia="zh-CN"/>
        </w:rPr>
      </w:pPr>
    </w:p>
    <w:p w14:paraId="792762A7" w14:textId="77777777" w:rsidR="00B144A7" w:rsidRPr="0074227E" w:rsidRDefault="00B144A7">
      <w:pPr>
        <w:rPr>
          <w:rFonts w:ascii="Microsoft JhengHei" w:hAnsi="Microsoft JhengHei" w:cs="Microsoft JhengHei"/>
          <w:lang w:eastAsia="zh-CN"/>
        </w:rPr>
        <w:sectPr w:rsidR="00B144A7" w:rsidRPr="0074227E">
          <w:headerReference w:type="default" r:id="rId8"/>
          <w:footerReference w:type="default" r:id="rId9"/>
          <w:pgSz w:w="11910" w:h="16840"/>
          <w:pgMar w:top="1220" w:right="820" w:bottom="780" w:left="1040" w:header="163" w:footer="589" w:gutter="0"/>
          <w:cols w:space="720"/>
        </w:sectPr>
      </w:pPr>
    </w:p>
    <w:p w14:paraId="6B2423C9" w14:textId="7CD47F49" w:rsidR="00350AC6" w:rsidRPr="00A005C9" w:rsidRDefault="00A024D8" w:rsidP="00A005C9">
      <w:pPr>
        <w:pStyle w:val="a4"/>
        <w:keepNext/>
        <w:keepLines/>
        <w:numPr>
          <w:ilvl w:val="0"/>
          <w:numId w:val="1"/>
        </w:numPr>
        <w:spacing w:before="260" w:after="260" w:line="416" w:lineRule="auto"/>
        <w:jc w:val="both"/>
        <w:outlineLvl w:val="1"/>
        <w:rPr>
          <w:rFonts w:ascii="Cambria" w:eastAsia="宋体" w:hAnsi="Cambria" w:cs="Times New Roman"/>
          <w:b/>
          <w:bCs/>
          <w:kern w:val="2"/>
          <w:sz w:val="32"/>
          <w:szCs w:val="32"/>
          <w:lang w:eastAsia="zh-CN"/>
        </w:rPr>
      </w:pPr>
      <w:r w:rsidRPr="00A005C9">
        <w:rPr>
          <w:rFonts w:ascii="Cambria" w:eastAsia="宋体" w:hAnsi="Cambria" w:cs="Times New Roman" w:hint="eastAsia"/>
          <w:b/>
          <w:bCs/>
          <w:kern w:val="2"/>
          <w:sz w:val="32"/>
          <w:szCs w:val="32"/>
          <w:lang w:eastAsia="zh-CN"/>
        </w:rPr>
        <w:lastRenderedPageBreak/>
        <w:t>作品概述</w:t>
      </w:r>
    </w:p>
    <w:p w14:paraId="1FAEA1C1" w14:textId="6C51B8E1" w:rsidR="00350AC6" w:rsidRPr="00E1169C" w:rsidRDefault="000E36B8" w:rsidP="00114478">
      <w:pPr>
        <w:spacing w:line="360" w:lineRule="auto"/>
        <w:ind w:firstLineChars="200" w:firstLine="560"/>
        <w:jc w:val="both"/>
        <w:rPr>
          <w:rFonts w:ascii="Calibri" w:eastAsia="楷体" w:hAnsi="Calibri" w:cs="Times New Roman"/>
          <w:b/>
          <w:bCs/>
          <w:kern w:val="2"/>
          <w:sz w:val="28"/>
          <w:lang w:eastAsia="zh-CN"/>
        </w:rPr>
      </w:pPr>
      <w:r w:rsidRPr="000E36B8">
        <w:rPr>
          <w:rFonts w:ascii="Calibri" w:eastAsia="楷体" w:hAnsi="Calibri" w:cs="Times New Roman"/>
          <w:kern w:val="2"/>
          <w:sz w:val="28"/>
          <w:lang w:eastAsia="zh-CN"/>
        </w:rPr>
        <w:t>在</w:t>
      </w:r>
      <w:r w:rsidR="003700E4">
        <w:rPr>
          <w:rFonts w:ascii="Calibri" w:eastAsia="楷体" w:hAnsi="Calibri" w:cs="Times New Roman" w:hint="eastAsia"/>
          <w:kern w:val="2"/>
          <w:sz w:val="28"/>
          <w:lang w:eastAsia="zh-CN"/>
        </w:rPr>
        <w:t>地球科学领域</w:t>
      </w:r>
      <w:r w:rsidRPr="000E36B8">
        <w:rPr>
          <w:rFonts w:ascii="Calibri" w:eastAsia="楷体" w:hAnsi="Calibri" w:cs="Times New Roman" w:hint="eastAsia"/>
          <w:kern w:val="2"/>
          <w:sz w:val="28"/>
          <w:lang w:eastAsia="zh-CN"/>
        </w:rPr>
        <w:t>，存在着复杂的地球热</w:t>
      </w:r>
      <w:r w:rsidR="002D0099">
        <w:rPr>
          <w:rFonts w:ascii="Calibri" w:eastAsia="楷体" w:hAnsi="Calibri" w:cs="Times New Roman" w:hint="eastAsia"/>
          <w:kern w:val="2"/>
          <w:sz w:val="28"/>
          <w:lang w:eastAsia="zh-CN"/>
        </w:rPr>
        <w:t>动</w:t>
      </w:r>
      <w:r w:rsidRPr="000E36B8">
        <w:rPr>
          <w:rFonts w:ascii="Calibri" w:eastAsia="楷体" w:hAnsi="Calibri" w:cs="Times New Roman" w:hint="eastAsia"/>
          <w:kern w:val="2"/>
          <w:sz w:val="28"/>
          <w:lang w:eastAsia="zh-CN"/>
        </w:rPr>
        <w:t>力学过程</w:t>
      </w:r>
      <w:r w:rsidR="00E1169C">
        <w:rPr>
          <w:rFonts w:ascii="Calibri" w:eastAsia="楷体" w:hAnsi="Calibri" w:cs="Times New Roman" w:hint="eastAsia"/>
          <w:kern w:val="2"/>
          <w:sz w:val="28"/>
          <w:lang w:eastAsia="zh-CN"/>
        </w:rPr>
        <w:t>，例如成矿作用，板块运动</w:t>
      </w:r>
      <w:r w:rsidRPr="000E36B8">
        <w:rPr>
          <w:rFonts w:ascii="Calibri" w:eastAsia="楷体" w:hAnsi="Calibri" w:cs="Times New Roman" w:hint="eastAsia"/>
          <w:kern w:val="2"/>
          <w:sz w:val="28"/>
          <w:lang w:eastAsia="zh-CN"/>
        </w:rPr>
        <w:t>。</w:t>
      </w:r>
      <w:r w:rsidR="00E1169C">
        <w:rPr>
          <w:rFonts w:ascii="Calibri" w:eastAsia="楷体" w:hAnsi="Calibri" w:cs="Times New Roman" w:hint="eastAsia"/>
          <w:kern w:val="2"/>
          <w:sz w:val="28"/>
          <w:lang w:eastAsia="zh-CN"/>
        </w:rPr>
        <w:t>因此</w:t>
      </w:r>
      <w:r w:rsidRPr="000E36B8">
        <w:rPr>
          <w:rFonts w:ascii="Calibri" w:eastAsia="楷体" w:hAnsi="Calibri" w:cs="Times New Roman" w:hint="eastAsia"/>
          <w:kern w:val="2"/>
          <w:sz w:val="28"/>
          <w:lang w:eastAsia="zh-CN"/>
        </w:rPr>
        <w:t>利用热</w:t>
      </w:r>
      <w:r w:rsidR="002D0099">
        <w:rPr>
          <w:rFonts w:ascii="Calibri" w:eastAsia="楷体" w:hAnsi="Calibri" w:cs="Times New Roman" w:hint="eastAsia"/>
          <w:kern w:val="2"/>
          <w:sz w:val="28"/>
          <w:lang w:eastAsia="zh-CN"/>
        </w:rPr>
        <w:t>动</w:t>
      </w:r>
      <w:r w:rsidRPr="000E36B8">
        <w:rPr>
          <w:rFonts w:ascii="Calibri" w:eastAsia="楷体" w:hAnsi="Calibri" w:cs="Times New Roman" w:hint="eastAsia"/>
          <w:kern w:val="2"/>
          <w:sz w:val="28"/>
          <w:lang w:eastAsia="zh-CN"/>
        </w:rPr>
        <w:t>力学知识，我们可以进行深部成矿预测，历史古环境重构，地幔</w:t>
      </w:r>
      <w:r w:rsidRPr="000E36B8">
        <w:rPr>
          <w:rFonts w:ascii="Calibri" w:eastAsia="楷体" w:hAnsi="Calibri" w:cs="Times New Roman" w:hint="eastAsia"/>
          <w:kern w:val="2"/>
          <w:sz w:val="28"/>
          <w:lang w:eastAsia="zh-CN"/>
        </w:rPr>
        <w:t>-</w:t>
      </w:r>
      <w:r w:rsidRPr="000E36B8">
        <w:rPr>
          <w:rFonts w:ascii="Calibri" w:eastAsia="楷体" w:hAnsi="Calibri" w:cs="Times New Roman" w:hint="eastAsia"/>
          <w:kern w:val="2"/>
          <w:sz w:val="28"/>
          <w:lang w:eastAsia="zh-CN"/>
        </w:rPr>
        <w:t>地壳运动等极具经济和科学价值的研究。</w:t>
      </w:r>
      <w:r w:rsidRPr="000E36B8">
        <w:rPr>
          <w:rFonts w:ascii="Calibri" w:eastAsia="楷体" w:hAnsi="Calibri" w:cs="Times New Roman"/>
          <w:kern w:val="2"/>
          <w:sz w:val="28"/>
          <w:lang w:eastAsia="zh-CN"/>
        </w:rPr>
        <w:t>然而地质过程中的</w:t>
      </w:r>
      <w:r w:rsidRPr="000E36B8">
        <w:rPr>
          <w:rFonts w:ascii="Calibri" w:eastAsia="楷体" w:hAnsi="Calibri" w:cs="Times New Roman" w:hint="eastAsia"/>
          <w:kern w:val="2"/>
          <w:sz w:val="28"/>
          <w:lang w:eastAsia="zh-CN"/>
        </w:rPr>
        <w:t>地球</w:t>
      </w:r>
      <w:r w:rsidR="002D0099">
        <w:rPr>
          <w:rFonts w:ascii="Calibri" w:eastAsia="楷体" w:hAnsi="Calibri" w:cs="Times New Roman"/>
          <w:kern w:val="2"/>
          <w:sz w:val="28"/>
          <w:lang w:eastAsia="zh-CN"/>
        </w:rPr>
        <w:t>热动力学</w:t>
      </w:r>
      <w:r w:rsidRPr="000E36B8">
        <w:rPr>
          <w:rFonts w:ascii="Calibri" w:eastAsia="楷体" w:hAnsi="Calibri" w:cs="Times New Roman" w:hint="eastAsia"/>
          <w:kern w:val="2"/>
          <w:sz w:val="28"/>
          <w:lang w:eastAsia="zh-CN"/>
        </w:rPr>
        <w:t>过程十分复杂，传统的数据处理方法难以发现地球</w:t>
      </w:r>
      <w:r w:rsidR="002D0099">
        <w:rPr>
          <w:rFonts w:ascii="Calibri" w:eastAsia="楷体" w:hAnsi="Calibri" w:cs="Times New Roman" w:hint="eastAsia"/>
          <w:kern w:val="2"/>
          <w:sz w:val="28"/>
          <w:lang w:eastAsia="zh-CN"/>
        </w:rPr>
        <w:t>热动力学</w:t>
      </w:r>
      <w:r w:rsidRPr="000E36B8">
        <w:rPr>
          <w:rFonts w:ascii="Calibri" w:eastAsia="楷体" w:hAnsi="Calibri" w:cs="Times New Roman" w:hint="eastAsia"/>
          <w:kern w:val="2"/>
          <w:sz w:val="28"/>
          <w:lang w:eastAsia="zh-CN"/>
        </w:rPr>
        <w:t>数据间的</w:t>
      </w:r>
      <w:bookmarkStart w:id="4" w:name="_GoBack"/>
      <w:bookmarkEnd w:id="4"/>
      <w:r w:rsidRPr="000E36B8">
        <w:rPr>
          <w:rFonts w:ascii="Calibri" w:eastAsia="楷体" w:hAnsi="Calibri" w:cs="Times New Roman" w:hint="eastAsia"/>
          <w:kern w:val="2"/>
          <w:sz w:val="28"/>
          <w:lang w:eastAsia="zh-CN"/>
        </w:rPr>
        <w:t>联系及规律。</w:t>
      </w:r>
      <w:r>
        <w:rPr>
          <w:rFonts w:ascii="Calibri" w:eastAsia="楷体" w:hAnsi="Calibri" w:cs="Times New Roman" w:hint="eastAsia"/>
          <w:kern w:val="2"/>
          <w:sz w:val="28"/>
          <w:lang w:eastAsia="zh-CN"/>
        </w:rPr>
        <w:t>因此，我们开发了</w:t>
      </w:r>
      <w:proofErr w:type="spellStart"/>
      <w:r w:rsidR="008C0A6F" w:rsidRPr="00E1169C">
        <w:rPr>
          <w:rFonts w:ascii="KaiTi" w:eastAsia="KaiTi" w:hAnsi="KaiTi" w:cs="Times New Roman"/>
          <w:b/>
          <w:bCs/>
          <w:kern w:val="2"/>
          <w:sz w:val="28"/>
          <w:lang w:eastAsia="zh-CN"/>
        </w:rPr>
        <w:t>GeoTV</w:t>
      </w:r>
      <w:r w:rsidR="00E1169C">
        <w:rPr>
          <w:rFonts w:ascii="KaiTi" w:eastAsia="KaiTi" w:hAnsi="KaiTi" w:cs="Times New Roman"/>
          <w:b/>
          <w:bCs/>
          <w:kern w:val="2"/>
          <w:sz w:val="28"/>
          <w:lang w:eastAsia="zh-CN"/>
        </w:rPr>
        <w:t>P</w:t>
      </w:r>
      <w:proofErr w:type="spellEnd"/>
      <w:r w:rsidR="00E1169C">
        <w:rPr>
          <w:rFonts w:ascii="KaiTi" w:eastAsia="KaiTi" w:hAnsi="KaiTi" w:cs="Times New Roman" w:hint="eastAsia"/>
          <w:b/>
          <w:bCs/>
          <w:kern w:val="2"/>
          <w:sz w:val="28"/>
          <w:lang w:eastAsia="zh-CN"/>
        </w:rPr>
        <w:t>——</w:t>
      </w:r>
      <w:r w:rsidR="00E1169C" w:rsidRPr="00E1169C">
        <w:rPr>
          <w:rFonts w:ascii="KaiTi" w:eastAsia="KaiTi" w:hAnsi="KaiTi" w:cs="Times New Roman" w:hint="eastAsia"/>
          <w:b/>
          <w:bCs/>
          <w:kern w:val="2"/>
          <w:sz w:val="28"/>
          <w:lang w:eastAsia="zh-CN"/>
        </w:rPr>
        <w:t>地球热动力学数据处理平台</w:t>
      </w:r>
      <w:r w:rsidR="00E1169C" w:rsidRPr="00E1169C">
        <w:rPr>
          <w:rFonts w:ascii="Times New Roman" w:eastAsia="楷体" w:hAnsi="Times New Roman" w:cs="Times New Roman"/>
          <w:kern w:val="2"/>
          <w:sz w:val="28"/>
          <w:lang w:eastAsia="zh-CN"/>
        </w:rPr>
        <w:t>（</w:t>
      </w:r>
      <w:r w:rsidR="00E1169C" w:rsidRPr="00E1169C">
        <w:rPr>
          <w:rFonts w:ascii="Times New Roman" w:eastAsia="楷体" w:hAnsi="Times New Roman" w:cs="Times New Roman"/>
          <w:kern w:val="2"/>
          <w:sz w:val="28"/>
          <w:lang w:eastAsia="zh-CN"/>
        </w:rPr>
        <w:t>Geochemical Thermodynamics Visualization Platform</w:t>
      </w:r>
      <w:r w:rsidR="00E1169C" w:rsidRPr="00E1169C">
        <w:rPr>
          <w:rFonts w:ascii="Times New Roman" w:eastAsia="楷体" w:hAnsi="Times New Roman" w:cs="Times New Roman"/>
          <w:kern w:val="2"/>
          <w:sz w:val="28"/>
          <w:lang w:eastAsia="zh-CN"/>
        </w:rPr>
        <w:t>）</w:t>
      </w:r>
      <w:r w:rsidR="00E1169C" w:rsidRPr="00E1169C">
        <w:rPr>
          <w:rFonts w:ascii="Times New Roman" w:eastAsia="楷体" w:hAnsi="Times New Roman" w:cs="Times New Roman"/>
          <w:kern w:val="2"/>
          <w:sz w:val="28"/>
          <w:lang w:eastAsia="zh-CN"/>
        </w:rPr>
        <w:t xml:space="preserve"> </w:t>
      </w:r>
      <w:r w:rsidR="00E1169C">
        <w:rPr>
          <w:rFonts w:ascii="Calibri" w:eastAsia="楷体" w:hAnsi="Calibri" w:cs="Times New Roman" w:hint="eastAsia"/>
          <w:b/>
          <w:bCs/>
          <w:kern w:val="2"/>
          <w:sz w:val="28"/>
          <w:lang w:eastAsia="zh-CN"/>
        </w:rPr>
        <w:t>。</w:t>
      </w:r>
      <w:r w:rsidR="00E1169C">
        <w:rPr>
          <w:rFonts w:ascii="Calibri" w:eastAsia="楷体" w:hAnsi="Calibri" w:cs="Times New Roman"/>
          <w:b/>
          <w:bCs/>
          <w:kern w:val="2"/>
          <w:sz w:val="28"/>
          <w:lang w:eastAsia="zh-CN"/>
        </w:rPr>
        <w:t xml:space="preserve"> </w:t>
      </w:r>
      <w:proofErr w:type="spellStart"/>
      <w:r w:rsidRPr="00901E06">
        <w:rPr>
          <w:rFonts w:ascii="Calibri" w:eastAsia="楷体" w:hAnsi="Calibri" w:cs="Times New Roman"/>
          <w:b/>
          <w:bCs/>
          <w:kern w:val="2"/>
          <w:sz w:val="28"/>
          <w:lang w:eastAsia="zh-CN"/>
        </w:rPr>
        <w:t>GeoTVP</w:t>
      </w:r>
      <w:proofErr w:type="spellEnd"/>
      <w:r w:rsidRPr="00901E06">
        <w:rPr>
          <w:rFonts w:ascii="Calibri" w:eastAsia="楷体" w:hAnsi="Calibri" w:cs="Times New Roman" w:hint="eastAsia"/>
          <w:b/>
          <w:bCs/>
          <w:kern w:val="2"/>
          <w:sz w:val="28"/>
          <w:lang w:eastAsia="zh-CN"/>
        </w:rPr>
        <w:t>可以实现地球</w:t>
      </w:r>
      <w:r w:rsidR="002D0099">
        <w:rPr>
          <w:rFonts w:ascii="Calibri" w:eastAsia="楷体" w:hAnsi="Calibri" w:cs="Times New Roman" w:hint="eastAsia"/>
          <w:b/>
          <w:bCs/>
          <w:kern w:val="2"/>
          <w:sz w:val="28"/>
          <w:lang w:eastAsia="zh-CN"/>
        </w:rPr>
        <w:t>热动力学</w:t>
      </w:r>
      <w:r w:rsidRPr="00901E06">
        <w:rPr>
          <w:rFonts w:ascii="Calibri" w:eastAsia="楷体" w:hAnsi="Calibri" w:cs="Times New Roman" w:hint="eastAsia"/>
          <w:b/>
          <w:bCs/>
          <w:kern w:val="2"/>
          <w:sz w:val="28"/>
          <w:lang w:eastAsia="zh-CN"/>
        </w:rPr>
        <w:t>数据的</w:t>
      </w:r>
      <w:r w:rsidR="003F0105" w:rsidRPr="00901E06">
        <w:rPr>
          <w:rFonts w:ascii="Calibri" w:eastAsia="楷体" w:hAnsi="Calibri" w:cs="Times New Roman" w:hint="eastAsia"/>
          <w:b/>
          <w:bCs/>
          <w:kern w:val="2"/>
          <w:sz w:val="28"/>
          <w:lang w:eastAsia="zh-CN"/>
        </w:rPr>
        <w:t>可视化</w:t>
      </w:r>
      <w:r w:rsidRPr="00901E06">
        <w:rPr>
          <w:rFonts w:ascii="Calibri" w:eastAsia="楷体" w:hAnsi="Calibri" w:cs="Times New Roman" w:hint="eastAsia"/>
          <w:b/>
          <w:bCs/>
          <w:kern w:val="2"/>
          <w:sz w:val="28"/>
          <w:lang w:eastAsia="zh-CN"/>
        </w:rPr>
        <w:t>与</w:t>
      </w:r>
      <w:r w:rsidR="003F0105" w:rsidRPr="00901E06">
        <w:rPr>
          <w:rFonts w:ascii="Calibri" w:eastAsia="楷体" w:hAnsi="Calibri" w:cs="Times New Roman" w:hint="eastAsia"/>
          <w:b/>
          <w:bCs/>
          <w:kern w:val="2"/>
          <w:sz w:val="28"/>
          <w:lang w:eastAsia="zh-CN"/>
        </w:rPr>
        <w:t>深入</w:t>
      </w:r>
      <w:r w:rsidRPr="00901E06">
        <w:rPr>
          <w:rFonts w:ascii="Calibri" w:eastAsia="楷体" w:hAnsi="Calibri" w:cs="Times New Roman" w:hint="eastAsia"/>
          <w:b/>
          <w:bCs/>
          <w:kern w:val="2"/>
          <w:sz w:val="28"/>
          <w:lang w:eastAsia="zh-CN"/>
        </w:rPr>
        <w:t>挖掘。</w:t>
      </w:r>
      <w:r w:rsidR="00E1169C" w:rsidRPr="00B36028">
        <w:rPr>
          <w:rFonts w:ascii="Calibri" w:eastAsia="楷体" w:hAnsi="Calibri" w:cs="Times New Roman" w:hint="eastAsia"/>
          <w:kern w:val="2"/>
          <w:sz w:val="28"/>
          <w:lang w:eastAsia="zh-CN"/>
        </w:rPr>
        <w:t>在</w:t>
      </w:r>
      <w:r w:rsidR="00E1169C">
        <w:rPr>
          <w:rFonts w:ascii="Calibri" w:eastAsia="楷体" w:hAnsi="Calibri" w:cs="Times New Roman" w:hint="eastAsia"/>
          <w:kern w:val="2"/>
          <w:sz w:val="28"/>
          <w:lang w:eastAsia="zh-CN"/>
        </w:rPr>
        <w:t>热动力学</w:t>
      </w:r>
      <w:r w:rsidR="00E1169C" w:rsidRPr="00B36028">
        <w:rPr>
          <w:rFonts w:ascii="Calibri" w:eastAsia="楷体" w:hAnsi="Calibri" w:cs="Times New Roman" w:hint="eastAsia"/>
          <w:kern w:val="2"/>
          <w:sz w:val="28"/>
          <w:lang w:eastAsia="zh-CN"/>
        </w:rPr>
        <w:t>领域包括材料科学、冶金科学等学科</w:t>
      </w:r>
      <w:r w:rsidR="00E1169C">
        <w:rPr>
          <w:rFonts w:ascii="Calibri" w:eastAsia="楷体" w:hAnsi="Calibri" w:cs="Times New Roman" w:hint="eastAsia"/>
          <w:kern w:val="2"/>
          <w:sz w:val="28"/>
          <w:lang w:eastAsia="zh-CN"/>
        </w:rPr>
        <w:t>也</w:t>
      </w:r>
      <w:r w:rsidR="00E1169C" w:rsidRPr="00B36028">
        <w:rPr>
          <w:rFonts w:ascii="Calibri" w:eastAsia="楷体" w:hAnsi="Calibri" w:cs="Times New Roman" w:hint="eastAsia"/>
          <w:kern w:val="2"/>
          <w:sz w:val="28"/>
          <w:lang w:eastAsia="zh-CN"/>
        </w:rPr>
        <w:t>有很大的应用</w:t>
      </w:r>
      <w:r w:rsidR="00E1169C">
        <w:rPr>
          <w:rFonts w:ascii="Calibri" w:eastAsia="楷体" w:hAnsi="Calibri" w:cs="Times New Roman" w:hint="eastAsia"/>
          <w:kern w:val="2"/>
          <w:sz w:val="28"/>
          <w:lang w:eastAsia="zh-CN"/>
        </w:rPr>
        <w:t>潜力</w:t>
      </w:r>
      <w:r w:rsidR="00E1169C" w:rsidRPr="00B36028">
        <w:rPr>
          <w:rFonts w:ascii="Calibri" w:eastAsia="楷体" w:hAnsi="Calibri" w:cs="Times New Roman" w:hint="eastAsia"/>
          <w:kern w:val="2"/>
          <w:sz w:val="28"/>
          <w:lang w:eastAsia="zh-CN"/>
        </w:rPr>
        <w:t>。</w:t>
      </w:r>
      <w:r w:rsidR="00D30FCF">
        <w:rPr>
          <w:rFonts w:ascii="Calibri" w:eastAsia="楷体" w:hAnsi="Calibri" w:cs="Times New Roman" w:hint="eastAsia"/>
          <w:b/>
          <w:bCs/>
          <w:kern w:val="2"/>
          <w:sz w:val="28"/>
          <w:lang w:eastAsia="zh-CN"/>
        </w:rPr>
        <w:t>目前可以实现的功能有</w:t>
      </w:r>
      <w:r>
        <w:rPr>
          <w:rFonts w:ascii="Calibri" w:eastAsia="楷体" w:hAnsi="Calibri" w:cs="Times New Roman" w:hint="eastAsia"/>
          <w:b/>
          <w:bCs/>
          <w:kern w:val="2"/>
          <w:sz w:val="28"/>
          <w:lang w:eastAsia="zh-CN"/>
        </w:rPr>
        <w:t>地球</w:t>
      </w:r>
      <w:r w:rsidR="002D0099">
        <w:rPr>
          <w:rFonts w:ascii="Calibri" w:eastAsia="楷体" w:hAnsi="Calibri" w:cs="Times New Roman" w:hint="eastAsia"/>
          <w:b/>
          <w:bCs/>
          <w:kern w:val="2"/>
          <w:sz w:val="28"/>
          <w:lang w:eastAsia="zh-CN"/>
        </w:rPr>
        <w:t>热动力学</w:t>
      </w:r>
      <w:r w:rsidR="00D30FCF">
        <w:rPr>
          <w:rFonts w:ascii="Calibri" w:eastAsia="楷体" w:hAnsi="Calibri" w:cs="Times New Roman" w:hint="eastAsia"/>
          <w:b/>
          <w:bCs/>
          <w:kern w:val="2"/>
          <w:sz w:val="28"/>
          <w:lang w:eastAsia="zh-CN"/>
        </w:rPr>
        <w:t>相图</w:t>
      </w:r>
      <w:r w:rsidR="00B17E89">
        <w:rPr>
          <w:rFonts w:ascii="Calibri" w:eastAsia="楷体" w:hAnsi="Calibri" w:cs="Times New Roman" w:hint="eastAsia"/>
          <w:b/>
          <w:bCs/>
          <w:kern w:val="2"/>
          <w:sz w:val="28"/>
          <w:lang w:eastAsia="zh-CN"/>
        </w:rPr>
        <w:t>动态</w:t>
      </w:r>
      <w:r w:rsidR="00D30FCF">
        <w:rPr>
          <w:rFonts w:ascii="Calibri" w:eastAsia="楷体" w:hAnsi="Calibri" w:cs="Times New Roman" w:hint="eastAsia"/>
          <w:b/>
          <w:bCs/>
          <w:kern w:val="2"/>
          <w:sz w:val="28"/>
          <w:lang w:eastAsia="zh-CN"/>
        </w:rPr>
        <w:t>绘制</w:t>
      </w:r>
      <w:r w:rsidR="00DB5E9B">
        <w:rPr>
          <w:rFonts w:ascii="Calibri" w:eastAsia="楷体" w:hAnsi="Calibri" w:cs="Times New Roman" w:hint="eastAsia"/>
          <w:b/>
          <w:bCs/>
          <w:kern w:val="2"/>
          <w:sz w:val="28"/>
          <w:lang w:eastAsia="zh-CN"/>
        </w:rPr>
        <w:t>与计算</w:t>
      </w:r>
      <w:r w:rsidR="00D30FCF">
        <w:rPr>
          <w:rFonts w:ascii="Calibri" w:eastAsia="楷体" w:hAnsi="Calibri" w:cs="Times New Roman" w:hint="eastAsia"/>
          <w:b/>
          <w:bCs/>
          <w:kern w:val="2"/>
          <w:sz w:val="28"/>
          <w:lang w:eastAsia="zh-CN"/>
        </w:rPr>
        <w:t>，</w:t>
      </w:r>
      <w:r w:rsidR="002D0099">
        <w:rPr>
          <w:rFonts w:ascii="Calibri" w:eastAsia="楷体" w:hAnsi="Calibri" w:cs="Times New Roman" w:hint="eastAsia"/>
          <w:b/>
          <w:bCs/>
          <w:kern w:val="2"/>
          <w:sz w:val="28"/>
          <w:lang w:eastAsia="zh-CN"/>
        </w:rPr>
        <w:t>热动力学</w:t>
      </w:r>
      <w:r w:rsidR="00D30FCF">
        <w:rPr>
          <w:rFonts w:ascii="Calibri" w:eastAsia="楷体" w:hAnsi="Calibri" w:cs="Times New Roman" w:hint="eastAsia"/>
          <w:b/>
          <w:bCs/>
          <w:kern w:val="2"/>
          <w:sz w:val="28"/>
          <w:lang w:eastAsia="zh-CN"/>
        </w:rPr>
        <w:t>数据查询</w:t>
      </w:r>
      <w:r w:rsidR="00DB5E9B">
        <w:rPr>
          <w:rFonts w:ascii="Calibri" w:eastAsia="楷体" w:hAnsi="Calibri" w:cs="Times New Roman" w:hint="eastAsia"/>
          <w:b/>
          <w:bCs/>
          <w:kern w:val="2"/>
          <w:sz w:val="28"/>
          <w:lang w:eastAsia="zh-CN"/>
        </w:rPr>
        <w:t>，</w:t>
      </w:r>
      <w:r w:rsidR="002D0099">
        <w:rPr>
          <w:rFonts w:ascii="Calibri" w:eastAsia="楷体" w:hAnsi="Calibri" w:cs="Times New Roman" w:hint="eastAsia"/>
          <w:b/>
          <w:bCs/>
          <w:kern w:val="2"/>
          <w:sz w:val="28"/>
          <w:lang w:eastAsia="zh-CN"/>
        </w:rPr>
        <w:t>热动力学</w:t>
      </w:r>
      <w:r w:rsidR="00DB5E9B">
        <w:rPr>
          <w:rFonts w:ascii="Calibri" w:eastAsia="楷体" w:hAnsi="Calibri" w:cs="Times New Roman" w:hint="eastAsia"/>
          <w:b/>
          <w:bCs/>
          <w:kern w:val="2"/>
          <w:sz w:val="28"/>
          <w:lang w:eastAsia="zh-CN"/>
        </w:rPr>
        <w:t>文献查询等功能。</w:t>
      </w:r>
      <w:r w:rsidR="00DB5E9B" w:rsidRPr="00DC556D">
        <w:rPr>
          <w:rFonts w:ascii="Calibri" w:eastAsia="楷体" w:hAnsi="Calibri" w:cs="Times New Roman" w:hint="eastAsia"/>
          <w:kern w:val="2"/>
          <w:sz w:val="28"/>
          <w:lang w:eastAsia="zh-CN"/>
        </w:rPr>
        <w:t>你可以通过</w:t>
      </w:r>
      <w:hyperlink r:id="rId10" w:history="1">
        <w:r w:rsidR="00DB5E9B" w:rsidRPr="00DC556D">
          <w:rPr>
            <w:rStyle w:val="af0"/>
            <w:rFonts w:ascii="Calibri" w:eastAsia="楷体" w:hAnsi="Calibri" w:cs="Times New Roman" w:hint="eastAsia"/>
            <w:kern w:val="2"/>
            <w:sz w:val="28"/>
            <w:lang w:eastAsia="zh-CN"/>
          </w:rPr>
          <w:t>geotvp</w:t>
        </w:r>
        <w:r w:rsidR="00DB5E9B" w:rsidRPr="00DC556D">
          <w:rPr>
            <w:rStyle w:val="af0"/>
            <w:rFonts w:ascii="Calibri" w:eastAsia="楷体" w:hAnsi="Calibri" w:cs="Times New Roman"/>
            <w:kern w:val="2"/>
            <w:sz w:val="28"/>
            <w:lang w:eastAsia="zh-CN"/>
          </w:rPr>
          <w:t>.cn</w:t>
        </w:r>
      </w:hyperlink>
      <w:r w:rsidR="00DB5E9B" w:rsidRPr="00DC556D">
        <w:rPr>
          <w:rFonts w:ascii="Calibri" w:eastAsia="楷体" w:hAnsi="Calibri" w:cs="Times New Roman" w:hint="eastAsia"/>
          <w:kern w:val="2"/>
          <w:sz w:val="28"/>
          <w:lang w:eastAsia="zh-CN"/>
        </w:rPr>
        <w:t>或者备用网址</w:t>
      </w:r>
      <w:r w:rsidR="003D54A6">
        <w:fldChar w:fldCharType="begin"/>
      </w:r>
      <w:r w:rsidR="003D54A6">
        <w:rPr>
          <w:lang w:eastAsia="zh-CN"/>
        </w:rPr>
        <w:instrText xml:space="preserve"> HYPERLINK "http://www.geoc.xyz/" </w:instrText>
      </w:r>
      <w:r w:rsidR="003D54A6">
        <w:fldChar w:fldCharType="separate"/>
      </w:r>
      <w:r w:rsidR="00DB5E9B" w:rsidRPr="00DC556D">
        <w:rPr>
          <w:rStyle w:val="af0"/>
          <w:rFonts w:ascii="Calibri" w:eastAsia="楷体" w:hAnsi="Calibri" w:cs="Times New Roman" w:hint="eastAsia"/>
          <w:kern w:val="2"/>
          <w:sz w:val="28"/>
          <w:lang w:eastAsia="zh-CN"/>
        </w:rPr>
        <w:t>geoc.</w:t>
      </w:r>
      <w:r w:rsidR="00DB5E9B" w:rsidRPr="00DC556D">
        <w:rPr>
          <w:rStyle w:val="af0"/>
          <w:rFonts w:ascii="Calibri" w:eastAsia="楷体" w:hAnsi="Calibri" w:cs="Times New Roman"/>
          <w:kern w:val="2"/>
          <w:sz w:val="28"/>
          <w:lang w:eastAsia="zh-CN"/>
        </w:rPr>
        <w:t>xyz</w:t>
      </w:r>
      <w:r w:rsidR="003D54A6">
        <w:rPr>
          <w:rStyle w:val="af0"/>
          <w:rFonts w:ascii="Calibri" w:eastAsia="楷体" w:hAnsi="Calibri" w:cs="Times New Roman"/>
          <w:kern w:val="2"/>
          <w:sz w:val="28"/>
          <w:lang w:eastAsia="zh-CN"/>
        </w:rPr>
        <w:fldChar w:fldCharType="end"/>
      </w:r>
      <w:r w:rsidR="00DB5E9B" w:rsidRPr="00DC556D">
        <w:rPr>
          <w:rFonts w:ascii="Calibri" w:eastAsia="楷体" w:hAnsi="Calibri" w:cs="Times New Roman" w:hint="eastAsia"/>
          <w:kern w:val="2"/>
          <w:sz w:val="28"/>
          <w:lang w:eastAsia="zh-CN"/>
        </w:rPr>
        <w:t>使用平台。</w:t>
      </w:r>
    </w:p>
    <w:p w14:paraId="587BEA89" w14:textId="1BF4B783"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hint="eastAsia"/>
          <w:b/>
          <w:bCs/>
          <w:kern w:val="2"/>
          <w:sz w:val="32"/>
          <w:szCs w:val="32"/>
          <w:lang w:eastAsia="zh-CN"/>
        </w:rPr>
        <w:t>1</w:t>
      </w:r>
      <w:r>
        <w:rPr>
          <w:rFonts w:ascii="Calibri" w:eastAsia="楷体" w:hAnsi="Calibri" w:cs="Times New Roman"/>
          <w:b/>
          <w:bCs/>
          <w:kern w:val="2"/>
          <w:sz w:val="32"/>
          <w:szCs w:val="32"/>
          <w:lang w:eastAsia="zh-CN"/>
        </w:rPr>
        <w:t>.1</w:t>
      </w:r>
      <w:r w:rsidR="00A024D8" w:rsidRPr="00A024D8">
        <w:rPr>
          <w:rFonts w:ascii="Calibri" w:eastAsia="楷体" w:hAnsi="Calibri" w:cs="Times New Roman" w:hint="eastAsia"/>
          <w:b/>
          <w:bCs/>
          <w:kern w:val="2"/>
          <w:sz w:val="32"/>
          <w:szCs w:val="32"/>
          <w:lang w:eastAsia="zh-CN"/>
        </w:rPr>
        <w:t>作品背景</w:t>
      </w:r>
    </w:p>
    <w:p w14:paraId="0059035B" w14:textId="361F3A8C" w:rsidR="00F61D59" w:rsidRPr="00ED5665" w:rsidRDefault="00F61D59" w:rsidP="00F61D59">
      <w:pPr>
        <w:spacing w:line="360" w:lineRule="auto"/>
        <w:ind w:firstLineChars="200" w:firstLine="560"/>
        <w:jc w:val="both"/>
        <w:rPr>
          <w:rFonts w:ascii="Calibri" w:eastAsia="楷体" w:hAnsi="Calibri" w:cs="Times New Roman"/>
          <w:kern w:val="2"/>
          <w:sz w:val="28"/>
          <w:lang w:eastAsia="zh-CN"/>
        </w:rPr>
      </w:pPr>
      <w:r w:rsidRPr="00ED5665">
        <w:rPr>
          <w:rFonts w:ascii="Calibri" w:eastAsia="楷体" w:hAnsi="Calibri" w:cs="Times New Roman"/>
          <w:kern w:val="2"/>
          <w:sz w:val="28"/>
          <w:lang w:eastAsia="zh-CN"/>
        </w:rPr>
        <w:t>互联</w:t>
      </w:r>
      <w:r w:rsidRPr="00ED5665">
        <w:rPr>
          <w:rFonts w:ascii="Calibri" w:eastAsia="楷体" w:hAnsi="Calibri" w:cs="Times New Roman" w:hint="eastAsia"/>
          <w:kern w:val="2"/>
          <w:sz w:val="28"/>
          <w:lang w:eastAsia="zh-CN"/>
        </w:rPr>
        <w:t>网</w:t>
      </w:r>
      <w:r w:rsidRPr="00ED5665">
        <w:rPr>
          <w:rFonts w:ascii="Calibri" w:eastAsia="楷体" w:hAnsi="Calibri" w:cs="Times New Roman" w:hint="eastAsia"/>
          <w:kern w:val="2"/>
          <w:sz w:val="28"/>
          <w:lang w:eastAsia="zh-CN"/>
        </w:rPr>
        <w:t>+</w:t>
      </w:r>
      <w:r w:rsidRPr="00ED5665">
        <w:rPr>
          <w:rFonts w:ascii="Calibri" w:eastAsia="楷体" w:hAnsi="Calibri" w:cs="Times New Roman"/>
          <w:kern w:val="2"/>
          <w:sz w:val="28"/>
          <w:lang w:eastAsia="zh-CN"/>
        </w:rPr>
        <w:t>地</w:t>
      </w:r>
      <w:r w:rsidRPr="00ED5665">
        <w:rPr>
          <w:rFonts w:ascii="Calibri" w:eastAsia="楷体" w:hAnsi="Calibri" w:cs="Times New Roman" w:hint="eastAsia"/>
          <w:kern w:val="2"/>
          <w:sz w:val="28"/>
          <w:lang w:eastAsia="zh-CN"/>
        </w:rPr>
        <w:t>学是目前地学界前沿的交叉学科，具有广阔的应用前景。中南大学作为地质老校有着完备的有色金属找矿，选矿，冶金学科链。依托中南大学有色金属成矿预测与地质环境监测教育部重点实验室，</w:t>
      </w:r>
      <w:r w:rsidRPr="00ED5665">
        <w:rPr>
          <w:rFonts w:ascii="Calibri" w:eastAsia="楷体" w:hAnsi="Calibri" w:cs="Times New Roman" w:hint="eastAsia"/>
          <w:kern w:val="2"/>
          <w:sz w:val="28"/>
          <w:lang w:eastAsia="zh-CN"/>
        </w:rPr>
        <w:t>2016</w:t>
      </w:r>
      <w:r w:rsidRPr="00ED5665">
        <w:rPr>
          <w:rFonts w:ascii="Calibri" w:eastAsia="楷体" w:hAnsi="Calibri" w:cs="Times New Roman" w:hint="eastAsia"/>
          <w:kern w:val="2"/>
          <w:sz w:val="28"/>
          <w:lang w:eastAsia="zh-CN"/>
        </w:rPr>
        <w:t>年第十五届全国数学地质与地学信息学术研讨会</w:t>
      </w:r>
      <w:r w:rsidR="00901E06">
        <w:rPr>
          <w:rFonts w:ascii="Calibri" w:eastAsia="楷体" w:hAnsi="Calibri" w:cs="Times New Roman" w:hint="eastAsia"/>
          <w:kern w:val="2"/>
          <w:sz w:val="28"/>
          <w:lang w:eastAsia="zh-CN"/>
        </w:rPr>
        <w:t>在中南举办</w:t>
      </w:r>
      <w:r w:rsidRPr="00ED5665">
        <w:rPr>
          <w:rFonts w:ascii="Calibri" w:eastAsia="楷体" w:hAnsi="Calibri" w:cs="Times New Roman" w:hint="eastAsia"/>
          <w:kern w:val="2"/>
          <w:sz w:val="28"/>
          <w:lang w:eastAsia="zh-CN"/>
        </w:rPr>
        <w:t>。</w:t>
      </w:r>
      <w:r w:rsidR="00901E06" w:rsidRPr="00ED5665">
        <w:rPr>
          <w:rFonts w:ascii="Calibri" w:eastAsia="楷体" w:hAnsi="Calibri" w:cs="Times New Roman" w:hint="eastAsia"/>
          <w:kern w:val="2"/>
          <w:sz w:val="28"/>
          <w:lang w:eastAsia="zh-CN"/>
        </w:rPr>
        <w:t>中南大学</w:t>
      </w:r>
      <w:r w:rsidRPr="00ED5665">
        <w:rPr>
          <w:rFonts w:ascii="Calibri" w:eastAsia="楷体" w:hAnsi="Calibri" w:cs="Times New Roman" w:hint="eastAsia"/>
          <w:kern w:val="2"/>
          <w:sz w:val="28"/>
          <w:lang w:eastAsia="zh-CN"/>
        </w:rPr>
        <w:t>在地学信息化，矿床三维建模，成矿预测方面有着扎实的基础。</w:t>
      </w:r>
    </w:p>
    <w:p w14:paraId="1F2D0A57" w14:textId="1DBBF203" w:rsidR="00ED5665" w:rsidRDefault="00A024D8" w:rsidP="00261F18">
      <w:pPr>
        <w:spacing w:line="560" w:lineRule="exact"/>
        <w:ind w:firstLineChars="200" w:firstLine="560"/>
        <w:jc w:val="both"/>
        <w:rPr>
          <w:rFonts w:ascii="Times New Roman" w:eastAsia="楷体" w:hAnsi="Times New Roman" w:cs="Times New Roman"/>
          <w:kern w:val="2"/>
          <w:sz w:val="28"/>
          <w:lang w:eastAsia="zh-CN"/>
        </w:rPr>
      </w:pPr>
      <w:r w:rsidRPr="00A024D8">
        <w:rPr>
          <w:rFonts w:ascii="Calibri" w:eastAsia="楷体" w:hAnsi="Calibri" w:cs="Times New Roman" w:hint="eastAsia"/>
          <w:kern w:val="2"/>
          <w:sz w:val="28"/>
          <w:lang w:eastAsia="zh-CN"/>
        </w:rPr>
        <w:t>地质资料是国家重要的战略资源，是国民经济建设和地球科学研究等的依据和基础</w:t>
      </w:r>
      <w:r w:rsidR="00ED5665">
        <w:rPr>
          <w:rFonts w:ascii="Calibri" w:eastAsia="楷体" w:hAnsi="Calibri" w:cs="Times New Roman" w:hint="eastAsia"/>
          <w:kern w:val="2"/>
          <w:sz w:val="28"/>
          <w:lang w:eastAsia="zh-CN"/>
        </w:rPr>
        <w:t>。</w:t>
      </w:r>
      <w:r w:rsidR="00ED5665" w:rsidRPr="00A024D8">
        <w:rPr>
          <w:rFonts w:ascii="Times New Roman" w:eastAsia="楷体" w:hAnsi="Times New Roman" w:cs="Times New Roman" w:hint="eastAsia"/>
          <w:kern w:val="2"/>
          <w:sz w:val="28"/>
          <w:lang w:eastAsia="zh-CN"/>
        </w:rPr>
        <w:t>当今时代，随着信息技术的发展，互联网、云计算、大数据技术越来越多的应用到我们的日常生活中，在未来互联网将是人们工作的载体，是我们不可缺少的工具</w:t>
      </w:r>
      <w:r w:rsidR="00ED5665">
        <w:rPr>
          <w:rFonts w:ascii="Times New Roman" w:eastAsia="楷体" w:hAnsi="Times New Roman" w:cs="Times New Roman" w:hint="eastAsia"/>
          <w:kern w:val="2"/>
          <w:sz w:val="28"/>
          <w:lang w:eastAsia="zh-CN"/>
        </w:rPr>
        <w:t>。</w:t>
      </w:r>
      <w:r w:rsidR="00ED5665" w:rsidRPr="00A024D8">
        <w:rPr>
          <w:rFonts w:ascii="Times New Roman" w:eastAsia="楷体" w:hAnsi="Times New Roman" w:cs="Times New Roman" w:hint="eastAsia"/>
          <w:kern w:val="2"/>
          <w:sz w:val="28"/>
          <w:lang w:eastAsia="zh-CN"/>
        </w:rPr>
        <w:t>而如果能将</w:t>
      </w:r>
      <w:r w:rsidR="00ED5665" w:rsidRPr="00A024D8">
        <w:rPr>
          <w:rFonts w:ascii="Times New Roman" w:eastAsia="楷体" w:hAnsi="Times New Roman" w:cs="Times New Roman" w:hint="eastAsia"/>
          <w:kern w:val="2"/>
          <w:sz w:val="28"/>
          <w:lang w:eastAsia="zh-CN"/>
        </w:rPr>
        <w:lastRenderedPageBreak/>
        <w:t>它与传统地质研究进行联系，对于日后地质学上的一系列研究勘查都会是一件很便利的事。</w:t>
      </w:r>
      <w:proofErr w:type="spellStart"/>
      <w:r w:rsidR="00ED5665">
        <w:rPr>
          <w:rFonts w:ascii="Times New Roman" w:eastAsia="楷体" w:hAnsi="Times New Roman" w:cs="Times New Roman" w:hint="eastAsia"/>
          <w:kern w:val="2"/>
          <w:sz w:val="28"/>
          <w:lang w:eastAsia="zh-CN"/>
        </w:rPr>
        <w:t>Geo</w:t>
      </w:r>
      <w:r w:rsidR="00ED5665">
        <w:rPr>
          <w:rFonts w:ascii="Times New Roman" w:eastAsia="楷体" w:hAnsi="Times New Roman" w:cs="Times New Roman"/>
          <w:kern w:val="2"/>
          <w:sz w:val="28"/>
          <w:lang w:eastAsia="zh-CN"/>
        </w:rPr>
        <w:t>TVP</w:t>
      </w:r>
      <w:proofErr w:type="spellEnd"/>
      <w:r w:rsidR="00ED5665">
        <w:rPr>
          <w:rFonts w:ascii="Times New Roman" w:eastAsia="楷体" w:hAnsi="Times New Roman" w:cs="Times New Roman" w:hint="eastAsia"/>
          <w:kern w:val="2"/>
          <w:sz w:val="28"/>
          <w:lang w:eastAsia="zh-CN"/>
        </w:rPr>
        <w:t>便是以互联网</w:t>
      </w:r>
      <w:r w:rsidR="00ED5665">
        <w:rPr>
          <w:rFonts w:ascii="Times New Roman" w:eastAsia="楷体" w:hAnsi="Times New Roman" w:cs="Times New Roman" w:hint="eastAsia"/>
          <w:kern w:val="2"/>
          <w:sz w:val="28"/>
          <w:lang w:eastAsia="zh-CN"/>
        </w:rPr>
        <w:t>+</w:t>
      </w:r>
      <w:r w:rsidR="00ED5665">
        <w:rPr>
          <w:rFonts w:ascii="Times New Roman" w:eastAsia="楷体" w:hAnsi="Times New Roman" w:cs="Times New Roman" w:hint="eastAsia"/>
          <w:kern w:val="2"/>
          <w:sz w:val="28"/>
          <w:lang w:eastAsia="zh-CN"/>
        </w:rPr>
        <w:t>地学深度结合为目标的数据计算与可视化平台。</w:t>
      </w:r>
    </w:p>
    <w:p w14:paraId="3DD4AD2D" w14:textId="3F7E38FA" w:rsidR="00A024D8" w:rsidRPr="00A024D8" w:rsidRDefault="00ED5665" w:rsidP="00A024D8">
      <w:pPr>
        <w:spacing w:line="360" w:lineRule="auto"/>
        <w:ind w:firstLineChars="200" w:firstLine="560"/>
        <w:jc w:val="both"/>
        <w:rPr>
          <w:rFonts w:ascii="Times-Roman" w:eastAsia="宋体" w:hAnsi="Times-Roman" w:cs="Times-Roman"/>
          <w:sz w:val="21"/>
          <w:szCs w:val="21"/>
          <w:lang w:eastAsia="zh-CN"/>
        </w:rPr>
      </w:pPr>
      <w:r>
        <w:rPr>
          <w:rFonts w:ascii="Calibri" w:eastAsia="楷体" w:hAnsi="Calibri" w:cs="Times New Roman" w:hint="eastAsia"/>
          <w:kern w:val="2"/>
          <w:sz w:val="28"/>
          <w:lang w:eastAsia="zh-CN"/>
        </w:rPr>
        <w:t>例如</w:t>
      </w:r>
      <w:r w:rsidR="00A024D8" w:rsidRPr="00A024D8">
        <w:rPr>
          <w:rFonts w:ascii="Calibri" w:eastAsia="楷体" w:hAnsi="Calibri" w:cs="Times New Roman" w:hint="eastAsia"/>
          <w:kern w:val="2"/>
          <w:sz w:val="28"/>
          <w:lang w:eastAsia="zh-CN"/>
        </w:rPr>
        <w:t>氧化还原电位（</w:t>
      </w:r>
      <w:r w:rsidR="00A024D8" w:rsidRPr="00A024D8">
        <w:rPr>
          <w:rFonts w:ascii="Calibri" w:eastAsia="楷体" w:hAnsi="Calibri" w:cs="Times New Roman" w:hint="eastAsia"/>
          <w:kern w:val="2"/>
          <w:sz w:val="28"/>
          <w:lang w:eastAsia="zh-CN"/>
        </w:rPr>
        <w:t>Eh</w:t>
      </w:r>
      <w:r w:rsidR="00A024D8" w:rsidRPr="00A024D8">
        <w:rPr>
          <w:rFonts w:ascii="Calibri" w:eastAsia="楷体" w:hAnsi="Calibri" w:cs="Times New Roman" w:hint="eastAsia"/>
          <w:kern w:val="2"/>
          <w:sz w:val="28"/>
          <w:lang w:eastAsia="zh-CN"/>
        </w:rPr>
        <w:t>）和酸碱度（</w:t>
      </w:r>
      <w:r w:rsidR="00A024D8" w:rsidRPr="00A024D8">
        <w:rPr>
          <w:rFonts w:ascii="Calibri" w:eastAsia="楷体" w:hAnsi="Calibri" w:cs="Times New Roman" w:hint="eastAsia"/>
          <w:kern w:val="2"/>
          <w:sz w:val="28"/>
          <w:lang w:eastAsia="zh-CN"/>
        </w:rPr>
        <w:t>pH</w:t>
      </w:r>
      <w:r w:rsidR="00A024D8" w:rsidRPr="00A024D8">
        <w:rPr>
          <w:rFonts w:ascii="Calibri" w:eastAsia="楷体" w:hAnsi="Calibri" w:cs="Times New Roman" w:hint="eastAsia"/>
          <w:kern w:val="2"/>
          <w:sz w:val="28"/>
          <w:lang w:eastAsia="zh-CN"/>
        </w:rPr>
        <w:t>）阐明元素地球化学行为来说是一种较为实用而直观的方法</w:t>
      </w:r>
      <w:r w:rsidR="00620062">
        <w:rPr>
          <w:rFonts w:ascii="Calibri" w:eastAsia="楷体" w:hAnsi="Calibri" w:cs="Times New Roman" w:hint="eastAsia"/>
          <w:kern w:val="2"/>
          <w:sz w:val="28"/>
          <w:lang w:eastAsia="zh-CN"/>
        </w:rPr>
        <w:t>，</w:t>
      </w:r>
      <w:r w:rsidR="00A024D8" w:rsidRPr="00A024D8">
        <w:rPr>
          <w:rFonts w:ascii="Calibri" w:eastAsia="楷体" w:hAnsi="Calibri" w:cs="Times New Roman" w:hint="eastAsia"/>
          <w:kern w:val="2"/>
          <w:sz w:val="28"/>
          <w:lang w:eastAsia="zh-CN"/>
        </w:rPr>
        <w:t>自然环境中可能发生的各种氧化还原反应，取决于介质的氧化还原电位（</w:t>
      </w:r>
      <w:r w:rsidR="00A024D8" w:rsidRPr="00A024D8">
        <w:rPr>
          <w:rFonts w:ascii="Calibri" w:eastAsia="楷体" w:hAnsi="Calibri" w:cs="Times New Roman" w:hint="eastAsia"/>
          <w:kern w:val="2"/>
          <w:sz w:val="28"/>
          <w:lang w:eastAsia="zh-CN"/>
        </w:rPr>
        <w:t>Eh</w:t>
      </w:r>
      <w:r w:rsidR="00A024D8" w:rsidRPr="00A024D8">
        <w:rPr>
          <w:rFonts w:ascii="Calibri" w:eastAsia="楷体" w:hAnsi="Calibri" w:cs="Times New Roman" w:hint="eastAsia"/>
          <w:kern w:val="2"/>
          <w:sz w:val="28"/>
          <w:lang w:eastAsia="zh-CN"/>
        </w:rPr>
        <w:t>）和酸碱度（</w:t>
      </w:r>
      <w:r w:rsidR="00A024D8" w:rsidRPr="00A024D8">
        <w:rPr>
          <w:rFonts w:ascii="Calibri" w:eastAsia="楷体" w:hAnsi="Calibri" w:cs="Times New Roman" w:hint="eastAsia"/>
          <w:kern w:val="2"/>
          <w:sz w:val="28"/>
          <w:lang w:eastAsia="zh-CN"/>
        </w:rPr>
        <w:t>pH</w:t>
      </w:r>
      <w:r w:rsidR="00A024D8" w:rsidRPr="00A024D8">
        <w:rPr>
          <w:rFonts w:ascii="Calibri" w:eastAsia="楷体" w:hAnsi="Calibri" w:cs="Times New Roman" w:hint="eastAsia"/>
          <w:kern w:val="2"/>
          <w:sz w:val="28"/>
          <w:lang w:eastAsia="zh-CN"/>
        </w:rPr>
        <w:t>），因而可以</w:t>
      </w:r>
      <w:r w:rsidR="00A024D8" w:rsidRPr="00A024D8">
        <w:rPr>
          <w:rFonts w:ascii="Calibri" w:eastAsia="楷体" w:hAnsi="Calibri" w:cs="Times New Roman" w:hint="eastAsia"/>
          <w:b/>
          <w:kern w:val="2"/>
          <w:sz w:val="28"/>
          <w:lang w:eastAsia="zh-CN"/>
        </w:rPr>
        <w:t>用</w:t>
      </w:r>
      <w:r w:rsidR="00A024D8" w:rsidRPr="00A024D8">
        <w:rPr>
          <w:rFonts w:ascii="Calibri" w:eastAsia="楷体" w:hAnsi="Calibri" w:cs="Times New Roman" w:hint="eastAsia"/>
          <w:b/>
          <w:kern w:val="2"/>
          <w:sz w:val="28"/>
          <w:lang w:eastAsia="zh-CN"/>
        </w:rPr>
        <w:t>Eh-pH</w:t>
      </w:r>
      <w:r w:rsidR="00A024D8" w:rsidRPr="00A024D8">
        <w:rPr>
          <w:rFonts w:ascii="Calibri" w:eastAsia="楷体" w:hAnsi="Calibri" w:cs="Times New Roman" w:hint="eastAsia"/>
          <w:b/>
          <w:kern w:val="2"/>
          <w:sz w:val="28"/>
          <w:lang w:eastAsia="zh-CN"/>
        </w:rPr>
        <w:t>图描述溶液中各种</w:t>
      </w:r>
      <w:r w:rsidR="002D0099">
        <w:rPr>
          <w:rFonts w:ascii="Calibri" w:eastAsia="楷体" w:hAnsi="Calibri" w:cs="Times New Roman" w:hint="eastAsia"/>
          <w:b/>
          <w:kern w:val="2"/>
          <w:sz w:val="28"/>
          <w:lang w:eastAsia="zh-CN"/>
        </w:rPr>
        <w:t>热动力学</w:t>
      </w:r>
      <w:r w:rsidR="00A024D8" w:rsidRPr="00A024D8">
        <w:rPr>
          <w:rFonts w:ascii="Calibri" w:eastAsia="楷体" w:hAnsi="Calibri" w:cs="Times New Roman" w:hint="eastAsia"/>
          <w:b/>
          <w:kern w:val="2"/>
          <w:sz w:val="28"/>
          <w:lang w:eastAsia="zh-CN"/>
        </w:rPr>
        <w:t>平衡，确定可能存在的化学反应以及各种矿物相之间的稳定与变化趋势，在解释元素共生方面也十分便捷</w:t>
      </w:r>
      <w:r w:rsidR="00A024D8" w:rsidRPr="00A024D8">
        <w:rPr>
          <w:rFonts w:ascii="Calibri" w:eastAsia="楷体" w:hAnsi="Calibri" w:cs="Times New Roman" w:hint="eastAsia"/>
          <w:kern w:val="2"/>
          <w:sz w:val="28"/>
          <w:lang w:eastAsia="zh-CN"/>
        </w:rPr>
        <w:t>。</w:t>
      </w:r>
      <w:r w:rsidR="00A024D8" w:rsidRPr="00A024D8">
        <w:rPr>
          <w:rFonts w:ascii="Calibri" w:eastAsia="楷体" w:hAnsi="Calibri" w:cs="Times New Roman" w:hint="eastAsia"/>
          <w:kern w:val="2"/>
          <w:sz w:val="28"/>
          <w:lang w:eastAsia="zh-CN"/>
        </w:rPr>
        <w:t>Eh-pH</w:t>
      </w:r>
      <w:r w:rsidR="00A024D8" w:rsidRPr="00A024D8">
        <w:rPr>
          <w:rFonts w:ascii="Calibri" w:eastAsia="楷体" w:hAnsi="Calibri" w:cs="Times New Roman" w:hint="eastAsia"/>
          <w:kern w:val="2"/>
          <w:sz w:val="28"/>
          <w:lang w:eastAsia="zh-CN"/>
        </w:rPr>
        <w:t>图的运用并不需要很多</w:t>
      </w:r>
      <w:r w:rsidR="002D0099">
        <w:rPr>
          <w:rFonts w:ascii="Calibri" w:eastAsia="楷体" w:hAnsi="Calibri" w:cs="Times New Roman" w:hint="eastAsia"/>
          <w:kern w:val="2"/>
          <w:sz w:val="28"/>
          <w:lang w:eastAsia="zh-CN"/>
        </w:rPr>
        <w:t>热动力学</w:t>
      </w:r>
      <w:r w:rsidR="00A024D8" w:rsidRPr="00A024D8">
        <w:rPr>
          <w:rFonts w:ascii="Calibri" w:eastAsia="楷体" w:hAnsi="Calibri" w:cs="Times New Roman" w:hint="eastAsia"/>
          <w:kern w:val="2"/>
          <w:sz w:val="28"/>
          <w:lang w:eastAsia="zh-CN"/>
        </w:rPr>
        <w:t>知识，因此在各个领域的研究方面都是一个直观实用的工具。如在地质找矿过程中，存在矿床分带受</w:t>
      </w:r>
      <w:r w:rsidR="00A024D8" w:rsidRPr="00A024D8">
        <w:rPr>
          <w:rFonts w:ascii="Calibri" w:eastAsia="楷体" w:hAnsi="Calibri" w:cs="Times New Roman" w:hint="eastAsia"/>
          <w:kern w:val="2"/>
          <w:sz w:val="28"/>
          <w:lang w:eastAsia="zh-CN"/>
        </w:rPr>
        <w:t>pH</w:t>
      </w:r>
      <w:r w:rsidR="00A024D8" w:rsidRPr="00A024D8">
        <w:rPr>
          <w:rFonts w:ascii="Calibri" w:eastAsia="楷体" w:hAnsi="Calibri" w:cs="Times New Roman" w:hint="eastAsia"/>
          <w:kern w:val="2"/>
          <w:sz w:val="28"/>
          <w:lang w:eastAsia="zh-CN"/>
        </w:rPr>
        <w:t>值控制的情况（大姚铜矿），即分析结果表明</w:t>
      </w:r>
      <w:r w:rsidR="00A024D8" w:rsidRPr="00A024D8">
        <w:rPr>
          <w:rFonts w:ascii="Calibri" w:eastAsia="楷体" w:hAnsi="Calibri" w:cs="Times New Roman" w:hint="eastAsia"/>
          <w:kern w:val="2"/>
          <w:sz w:val="28"/>
          <w:lang w:eastAsia="zh-CN"/>
        </w:rPr>
        <w:t>pH&gt;6.23</w:t>
      </w:r>
      <w:r w:rsidR="00A024D8" w:rsidRPr="00A024D8">
        <w:rPr>
          <w:rFonts w:ascii="Calibri" w:eastAsia="楷体" w:hAnsi="Calibri" w:cs="Times New Roman" w:hint="eastAsia"/>
          <w:kern w:val="2"/>
          <w:sz w:val="28"/>
          <w:lang w:eastAsia="zh-CN"/>
        </w:rPr>
        <w:t>时，碱性胶结物处富矿明显，在进一步工作中便可以通过胶结物</w:t>
      </w:r>
      <w:bookmarkStart w:id="5" w:name="OLE_LINK1"/>
      <w:bookmarkStart w:id="6" w:name="OLE_LINK2"/>
      <w:r w:rsidR="00A024D8" w:rsidRPr="00A024D8">
        <w:rPr>
          <w:rFonts w:ascii="Calibri" w:eastAsia="楷体" w:hAnsi="Calibri" w:cs="Times New Roman" w:hint="eastAsia"/>
          <w:kern w:val="2"/>
          <w:sz w:val="28"/>
          <w:lang w:eastAsia="zh-CN"/>
        </w:rPr>
        <w:t>间接</w:t>
      </w:r>
      <w:bookmarkEnd w:id="5"/>
      <w:bookmarkEnd w:id="6"/>
      <w:r w:rsidR="00A024D8" w:rsidRPr="00A024D8">
        <w:rPr>
          <w:rFonts w:ascii="Calibri" w:eastAsia="楷体" w:hAnsi="Calibri" w:cs="Times New Roman" w:hint="eastAsia"/>
          <w:kern w:val="2"/>
          <w:sz w:val="28"/>
          <w:lang w:eastAsia="zh-CN"/>
        </w:rPr>
        <w:t>指示找矿。此外，</w:t>
      </w:r>
      <w:r w:rsidR="00A024D8" w:rsidRPr="00A024D8">
        <w:rPr>
          <w:rFonts w:ascii="Calibri" w:eastAsia="楷体" w:hAnsi="Calibri" w:cs="Times New Roman" w:hint="eastAsia"/>
          <w:b/>
          <w:kern w:val="2"/>
          <w:sz w:val="28"/>
          <w:lang w:eastAsia="zh-CN"/>
        </w:rPr>
        <w:t>Eh-pH</w:t>
      </w:r>
      <w:r w:rsidR="00A024D8" w:rsidRPr="00A024D8">
        <w:rPr>
          <w:rFonts w:ascii="Calibri" w:eastAsia="楷体" w:hAnsi="Calibri" w:cs="Times New Roman" w:hint="eastAsia"/>
          <w:b/>
          <w:kern w:val="2"/>
          <w:sz w:val="28"/>
          <w:lang w:eastAsia="zh-CN"/>
        </w:rPr>
        <w:t>图在冶金、冶化、化工、选矿及材料中都有广泛的应用</w:t>
      </w:r>
      <w:r w:rsidR="00A024D8" w:rsidRPr="00A024D8">
        <w:rPr>
          <w:rFonts w:ascii="Calibri" w:eastAsia="楷体" w:hAnsi="Calibri" w:cs="Times New Roman" w:hint="eastAsia"/>
          <w:kern w:val="2"/>
          <w:sz w:val="28"/>
          <w:lang w:eastAsia="zh-CN"/>
        </w:rPr>
        <w:t>。随着计算机硬件及软件工程的飞速发展，</w:t>
      </w:r>
      <w:r w:rsidR="00A024D8" w:rsidRPr="00A024D8">
        <w:rPr>
          <w:rFonts w:ascii="Calibri" w:eastAsia="楷体" w:hAnsi="Calibri" w:cs="Times New Roman" w:hint="eastAsia"/>
          <w:kern w:val="2"/>
          <w:sz w:val="28"/>
          <w:lang w:eastAsia="zh-CN"/>
        </w:rPr>
        <w:t>Eh-pH</w:t>
      </w:r>
      <w:r w:rsidR="00A024D8" w:rsidRPr="00A024D8">
        <w:rPr>
          <w:rFonts w:ascii="Calibri" w:eastAsia="楷体" w:hAnsi="Calibri" w:cs="Times New Roman" w:hint="eastAsia"/>
          <w:kern w:val="2"/>
          <w:sz w:val="28"/>
          <w:lang w:eastAsia="zh-CN"/>
        </w:rPr>
        <w:t>图形数据库应将发挥出更大的作用。</w:t>
      </w:r>
    </w:p>
    <w:p w14:paraId="23045EC2" w14:textId="04571440"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hint="eastAsia"/>
          <w:b/>
          <w:bCs/>
          <w:kern w:val="2"/>
          <w:sz w:val="32"/>
          <w:szCs w:val="32"/>
          <w:lang w:eastAsia="zh-CN"/>
        </w:rPr>
        <w:t>1</w:t>
      </w:r>
      <w:r>
        <w:rPr>
          <w:rFonts w:ascii="Calibri" w:eastAsia="楷体" w:hAnsi="Calibri" w:cs="Times New Roman"/>
          <w:b/>
          <w:bCs/>
          <w:kern w:val="2"/>
          <w:sz w:val="32"/>
          <w:szCs w:val="32"/>
          <w:lang w:eastAsia="zh-CN"/>
        </w:rPr>
        <w:t>.2</w:t>
      </w:r>
      <w:r w:rsidR="00A024D8" w:rsidRPr="00A024D8">
        <w:rPr>
          <w:rFonts w:ascii="Calibri" w:eastAsia="楷体" w:hAnsi="Calibri" w:cs="Times New Roman" w:hint="eastAsia"/>
          <w:b/>
          <w:bCs/>
          <w:kern w:val="2"/>
          <w:sz w:val="32"/>
          <w:szCs w:val="32"/>
          <w:lang w:eastAsia="zh-CN"/>
        </w:rPr>
        <w:t>目的</w:t>
      </w:r>
    </w:p>
    <w:p w14:paraId="79B3EFEC" w14:textId="47AD96D2" w:rsidR="00A024D8" w:rsidRPr="00A024D8" w:rsidRDefault="00A024D8" w:rsidP="00583692">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kern w:val="2"/>
          <w:sz w:val="28"/>
          <w:lang w:eastAsia="zh-CN"/>
        </w:rPr>
        <w:t>成矿作用很大一部分在水溶液</w:t>
      </w:r>
      <w:r w:rsidRPr="00A024D8">
        <w:rPr>
          <w:rFonts w:ascii="Calibri" w:eastAsia="楷体" w:hAnsi="Calibri" w:cs="Times New Roman" w:hint="eastAsia"/>
          <w:kern w:val="2"/>
          <w:sz w:val="28"/>
          <w:lang w:eastAsia="zh-CN"/>
        </w:rPr>
        <w:t>中发生，溶液中许多因素影响着反应进行，相同的反应物在不同的温度、氧逸度、</w:t>
      </w:r>
      <w:r w:rsidRPr="00A024D8">
        <w:rPr>
          <w:rFonts w:ascii="Calibri" w:eastAsia="楷体" w:hAnsi="Calibri" w:cs="Times New Roman" w:hint="eastAsia"/>
          <w:kern w:val="2"/>
          <w:sz w:val="28"/>
          <w:lang w:eastAsia="zh-CN"/>
        </w:rPr>
        <w:t>p</w:t>
      </w:r>
      <w:r w:rsidRPr="00A024D8">
        <w:rPr>
          <w:rFonts w:ascii="Calibri" w:eastAsia="楷体" w:hAnsi="Calibri" w:cs="Times New Roman"/>
          <w:kern w:val="2"/>
          <w:sz w:val="28"/>
          <w:lang w:eastAsia="zh-CN"/>
        </w:rPr>
        <w:t>H</w:t>
      </w:r>
      <w:r w:rsidRPr="00A024D8">
        <w:rPr>
          <w:rFonts w:ascii="Calibri" w:eastAsia="楷体" w:hAnsi="Calibri" w:cs="Times New Roman"/>
          <w:kern w:val="2"/>
          <w:sz w:val="28"/>
          <w:lang w:eastAsia="zh-CN"/>
        </w:rPr>
        <w:t>值等条件下就会生成不同种类、不同比例的物质。地质工作者一般</w:t>
      </w:r>
      <w:r w:rsidRPr="00A024D8">
        <w:rPr>
          <w:rFonts w:ascii="Calibri" w:eastAsia="楷体" w:hAnsi="Calibri" w:cs="Times New Roman" w:hint="eastAsia"/>
          <w:kern w:val="2"/>
          <w:sz w:val="28"/>
          <w:lang w:eastAsia="zh-CN"/>
        </w:rPr>
        <w:t>矿床学的知识开展找矿工作，即研究矿床的地质特征、形成条件、成因和分布规律，将野外观察测量所得与同地区、同类型地质资料进行对比分析，进而预测目标地区的矿产资源情况。这种方法要求工作人员大量得查阅文献，还要有较高的数据整理能力。当成矿作用与溶液有关时，工作人员需要利用地球化学知识对测量数据进行计算，反应关系式</w:t>
      </w:r>
      <w:r w:rsidRPr="00A024D8">
        <w:rPr>
          <w:rFonts w:ascii="Calibri" w:eastAsia="楷体" w:hAnsi="Calibri" w:cs="Times New Roman" w:hint="eastAsia"/>
          <w:kern w:val="2"/>
          <w:sz w:val="28"/>
          <w:lang w:eastAsia="zh-CN"/>
        </w:rPr>
        <w:lastRenderedPageBreak/>
        <w:t>和标准数据的缺乏使这个过程十分艰难。因此，一个简单快捷的</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计算系统亟待开发。</w:t>
      </w:r>
      <w:proofErr w:type="spellStart"/>
      <w:r w:rsidR="001B65F1">
        <w:rPr>
          <w:rFonts w:ascii="Calibri" w:eastAsia="楷体" w:hAnsi="Calibri" w:cs="Times New Roman"/>
          <w:kern w:val="2"/>
          <w:sz w:val="28"/>
          <w:lang w:eastAsia="zh-CN"/>
        </w:rPr>
        <w:t>G</w:t>
      </w:r>
      <w:r w:rsidR="00814152">
        <w:rPr>
          <w:rFonts w:ascii="Calibri" w:eastAsia="楷体" w:hAnsi="Calibri" w:cs="Times New Roman"/>
          <w:kern w:val="2"/>
          <w:sz w:val="28"/>
          <w:lang w:eastAsia="zh-CN"/>
        </w:rPr>
        <w:t>eo</w:t>
      </w:r>
      <w:r w:rsidR="001B65F1">
        <w:rPr>
          <w:rFonts w:ascii="Calibri" w:eastAsia="楷体" w:hAnsi="Calibri" w:cs="Times New Roman"/>
          <w:kern w:val="2"/>
          <w:sz w:val="28"/>
          <w:lang w:eastAsia="zh-CN"/>
        </w:rPr>
        <w:t>TVP</w:t>
      </w:r>
      <w:proofErr w:type="spellEnd"/>
      <w:r w:rsidRPr="00A024D8">
        <w:rPr>
          <w:rFonts w:ascii="Calibri" w:eastAsia="楷体" w:hAnsi="Calibri" w:cs="Times New Roman"/>
          <w:kern w:val="2"/>
          <w:sz w:val="28"/>
          <w:lang w:eastAsia="zh-CN"/>
        </w:rPr>
        <w:t>集合了大量目前的研究成果，并使用模型计算理想和非理性状态的反应。这类模型使地质工作者可以在输入数据和物质后，直观得到反应生成物图像和共生组合，从而有目的地进行找矿工作。</w:t>
      </w:r>
      <w:r w:rsidRPr="00A024D8">
        <w:rPr>
          <w:rFonts w:ascii="Calibri" w:eastAsia="楷体" w:hAnsi="Calibri" w:cs="Times New Roman" w:hint="eastAsia"/>
          <w:kern w:val="2"/>
          <w:sz w:val="28"/>
          <w:lang w:eastAsia="zh-CN"/>
        </w:rPr>
        <w:t>目前开发以</w:t>
      </w:r>
      <w:r w:rsidR="00814152" w:rsidRPr="00A024D8">
        <w:rPr>
          <w:rFonts w:ascii="Calibri" w:eastAsia="楷体" w:hAnsi="Calibri" w:cs="Times New Roman"/>
          <w:kern w:val="2"/>
          <w:sz w:val="28"/>
          <w:lang w:eastAsia="zh-CN"/>
        </w:rPr>
        <w:t>Eh-pH</w:t>
      </w:r>
      <w:r w:rsidR="00814152" w:rsidRPr="00A024D8">
        <w:rPr>
          <w:rFonts w:ascii="Calibri" w:eastAsia="楷体" w:hAnsi="Calibri" w:cs="Times New Roman" w:hint="eastAsia"/>
          <w:kern w:val="2"/>
          <w:sz w:val="28"/>
          <w:lang w:eastAsia="zh-CN"/>
        </w:rPr>
        <w:t>图</w:t>
      </w:r>
      <w:r w:rsidRPr="00A024D8">
        <w:rPr>
          <w:rFonts w:ascii="Calibri" w:eastAsia="楷体" w:hAnsi="Calibri" w:cs="Times New Roman" w:hint="eastAsia"/>
          <w:kern w:val="2"/>
          <w:sz w:val="28"/>
          <w:lang w:eastAsia="zh-CN"/>
        </w:rPr>
        <w:t>为主，往后将逐步开发出氧逸度相图等更多的互联网资料来服务地质行业，甚至辐射冶金、化工等行业。</w:t>
      </w:r>
    </w:p>
    <w:p w14:paraId="07081A76" w14:textId="77777777" w:rsidR="00A024D8" w:rsidRPr="00A024D8" w:rsidRDefault="00A024D8" w:rsidP="00A024D8">
      <w:pPr>
        <w:keepNext/>
        <w:keepLines/>
        <w:spacing w:before="260" w:after="260" w:line="416" w:lineRule="auto"/>
        <w:ind w:firstLineChars="200" w:firstLine="643"/>
        <w:jc w:val="both"/>
        <w:outlineLvl w:val="1"/>
        <w:rPr>
          <w:rFonts w:ascii="Cambria" w:eastAsia="宋体" w:hAnsi="Cambria" w:cs="Times New Roman"/>
          <w:b/>
          <w:bCs/>
          <w:kern w:val="2"/>
          <w:sz w:val="32"/>
          <w:szCs w:val="32"/>
          <w:lang w:eastAsia="zh-CN"/>
        </w:rPr>
      </w:pPr>
      <w:r w:rsidRPr="00A024D8">
        <w:rPr>
          <w:rFonts w:ascii="Cambria" w:eastAsia="宋体" w:hAnsi="Cambria" w:cs="Times New Roman" w:hint="eastAsia"/>
          <w:b/>
          <w:bCs/>
          <w:kern w:val="2"/>
          <w:sz w:val="32"/>
          <w:szCs w:val="32"/>
          <w:lang w:eastAsia="zh-CN"/>
        </w:rPr>
        <w:t>二、</w:t>
      </w:r>
      <w:r w:rsidRPr="00A024D8">
        <w:rPr>
          <w:rFonts w:ascii="Cambria" w:eastAsia="宋体" w:hAnsi="Cambria" w:cs="Times New Roman" w:hint="eastAsia"/>
          <w:b/>
          <w:bCs/>
          <w:kern w:val="2"/>
          <w:sz w:val="32"/>
          <w:szCs w:val="32"/>
          <w:lang w:eastAsia="zh-CN"/>
        </w:rPr>
        <w:tab/>
      </w:r>
      <w:r w:rsidRPr="00A024D8">
        <w:rPr>
          <w:rFonts w:ascii="Cambria" w:eastAsia="宋体" w:hAnsi="Cambria" w:cs="Times New Roman" w:hint="eastAsia"/>
          <w:b/>
          <w:bCs/>
          <w:kern w:val="2"/>
          <w:sz w:val="32"/>
          <w:szCs w:val="32"/>
          <w:lang w:eastAsia="zh-CN"/>
        </w:rPr>
        <w:t>需求分析</w:t>
      </w:r>
    </w:p>
    <w:p w14:paraId="5CEBDFBB" w14:textId="77777777"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在当今信息化与大数据协同发展、开启数据管理创新的大数据时代，数据强国、数据治国成为国家层面的大数据国家战略。数据已经成为国家资产及创新前沿，对数据与信息资源的开发利用成为国际竞争以及显现国家科技实力的重要方面。我国地质工作经过长期的勘查与科学探测，获得了大量的资料成果，积累了海量的地质数据，这些地质资料数据覆盖范围广、应用领域宽、经济价值高，数据庞大且复杂，具有大数据的典型特征，属于地质大数据范畴。目前需要充分利用这些数据的潜在价值，为社会服务。</w:t>
      </w:r>
    </w:p>
    <w:p w14:paraId="5FF2F1FB" w14:textId="6A5171C6"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Times New Roman" w:eastAsia="楷体" w:hAnsi="Times New Roman" w:cs="Times New Roman" w:hint="eastAsia"/>
          <w:kern w:val="2"/>
          <w:sz w:val="28"/>
          <w:lang w:eastAsia="zh-CN"/>
        </w:rPr>
        <w:t>该项目为在地质学、地球化学等有关专业的基础上，将地质与互联网技术结合起来开发的一款方便地质学数据处理研究的可视化网页。项目的特色在于它不同于传统地质学需要自己对数据进行繁琐的绘图计算，只要在</w:t>
      </w:r>
      <w:del w:id="7" w:author="ye chauncy" w:date="2019-10-07T19:23:00Z">
        <w:r w:rsidRPr="00A024D8" w:rsidDel="005E6298">
          <w:rPr>
            <w:rFonts w:ascii="Times New Roman" w:eastAsia="楷体" w:hAnsi="Times New Roman" w:cs="Times New Roman" w:hint="eastAsia"/>
            <w:kern w:val="2"/>
            <w:sz w:val="28"/>
            <w:lang w:eastAsia="zh-CN"/>
          </w:rPr>
          <w:delText>电脑</w:delText>
        </w:r>
      </w:del>
      <w:ins w:id="8" w:author="ye chauncy" w:date="2019-10-07T19:23:00Z">
        <w:r w:rsidR="005E6298">
          <w:rPr>
            <w:rFonts w:ascii="Times New Roman" w:eastAsia="楷体" w:hAnsi="Times New Roman" w:cs="Times New Roman" w:hint="eastAsia"/>
            <w:kern w:val="2"/>
            <w:sz w:val="28"/>
            <w:lang w:eastAsia="zh-CN"/>
          </w:rPr>
          <w:t>网页</w:t>
        </w:r>
      </w:ins>
      <w:r w:rsidRPr="00A024D8">
        <w:rPr>
          <w:rFonts w:ascii="Times New Roman" w:eastAsia="楷体" w:hAnsi="Times New Roman" w:cs="Times New Roman" w:hint="eastAsia"/>
          <w:kern w:val="2"/>
          <w:sz w:val="28"/>
          <w:lang w:eastAsia="zh-CN"/>
        </w:rPr>
        <w:t>上</w:t>
      </w:r>
      <w:r w:rsidR="005D3AFD">
        <w:rPr>
          <w:rFonts w:ascii="Times New Roman" w:eastAsia="楷体" w:hAnsi="Times New Roman" w:cs="Times New Roman" w:hint="eastAsia"/>
          <w:kern w:val="2"/>
          <w:sz w:val="28"/>
          <w:lang w:eastAsia="zh-CN"/>
        </w:rPr>
        <w:t>调节</w:t>
      </w:r>
      <w:r w:rsidRPr="00A024D8">
        <w:rPr>
          <w:rFonts w:ascii="Times New Roman" w:eastAsia="楷体" w:hAnsi="Times New Roman" w:cs="Times New Roman" w:hint="eastAsia"/>
          <w:kern w:val="2"/>
          <w:sz w:val="28"/>
          <w:lang w:eastAsia="zh-CN"/>
        </w:rPr>
        <w:t>相关地质数据即可呈现直观形象的相图，得出各种化学组分的转换关系以及推断存在的物理化学条件。用户可直接在网页端更改相关参数，图形便会即时随之改变，能充分满足地质相关领域学生或研究者的需要</w:t>
      </w:r>
      <w:bookmarkStart w:id="9" w:name="OLE_LINK5"/>
      <w:r w:rsidRPr="00A024D8">
        <w:rPr>
          <w:rFonts w:ascii="Times New Roman" w:eastAsia="楷体" w:hAnsi="Times New Roman" w:cs="Times New Roman" w:hint="eastAsia"/>
          <w:kern w:val="2"/>
          <w:sz w:val="28"/>
          <w:lang w:eastAsia="zh-CN"/>
        </w:rPr>
        <w:t>，</w:t>
      </w:r>
      <w:r w:rsidRPr="00A024D8">
        <w:rPr>
          <w:rFonts w:ascii="Calibri" w:eastAsia="楷体" w:hAnsi="Calibri" w:cs="Times New Roman" w:hint="eastAsia"/>
          <w:kern w:val="2"/>
          <w:sz w:val="28"/>
          <w:lang w:eastAsia="zh-CN"/>
        </w:rPr>
        <w:t>直观易懂，</w:t>
      </w:r>
      <w:ins w:id="10" w:author="ye chauncy" w:date="2019-10-07T19:24:00Z">
        <w:r w:rsidR="008C0A6F">
          <w:rPr>
            <w:rFonts w:ascii="Calibri" w:eastAsia="楷体" w:hAnsi="Calibri" w:cs="Times New Roman" w:hint="eastAsia"/>
            <w:kern w:val="2"/>
            <w:sz w:val="28"/>
            <w:lang w:eastAsia="zh-CN"/>
          </w:rPr>
          <w:t>使</w:t>
        </w:r>
      </w:ins>
      <w:del w:id="11" w:author="ye chauncy" w:date="2019-10-07T19:24:00Z">
        <w:r w:rsidRPr="00A024D8" w:rsidDel="008C0A6F">
          <w:rPr>
            <w:rFonts w:ascii="Calibri" w:eastAsia="楷体" w:hAnsi="Calibri" w:cs="Times New Roman" w:hint="eastAsia"/>
            <w:kern w:val="2"/>
            <w:sz w:val="28"/>
            <w:lang w:eastAsia="zh-CN"/>
          </w:rPr>
          <w:delText>撇开了</w:delText>
        </w:r>
      </w:del>
      <w:r w:rsidRPr="00A024D8">
        <w:rPr>
          <w:rFonts w:ascii="Calibri" w:eastAsia="楷体" w:hAnsi="Calibri" w:cs="Times New Roman" w:hint="eastAsia"/>
          <w:kern w:val="2"/>
          <w:sz w:val="28"/>
          <w:lang w:eastAsia="zh-CN"/>
        </w:rPr>
        <w:t>抽象的化学</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原理</w:t>
      </w:r>
      <w:bookmarkEnd w:id="9"/>
      <w:ins w:id="12" w:author="ye chauncy" w:date="2019-10-07T19:24:00Z">
        <w:r w:rsidR="008C0A6F">
          <w:rPr>
            <w:rFonts w:ascii="Calibri" w:eastAsia="楷体" w:hAnsi="Calibri" w:cs="Times New Roman" w:hint="eastAsia"/>
            <w:kern w:val="2"/>
            <w:sz w:val="28"/>
            <w:lang w:eastAsia="zh-CN"/>
          </w:rPr>
          <w:t>形象化</w:t>
        </w:r>
      </w:ins>
      <w:r w:rsidRPr="00A024D8">
        <w:rPr>
          <w:rFonts w:ascii="Times New Roman" w:eastAsia="楷体" w:hAnsi="Times New Roman" w:cs="Times New Roman" w:hint="eastAsia"/>
          <w:kern w:val="2"/>
          <w:sz w:val="28"/>
          <w:lang w:eastAsia="zh-CN"/>
        </w:rPr>
        <w:t>。</w:t>
      </w:r>
    </w:p>
    <w:p w14:paraId="063A1D5A" w14:textId="340D5B90" w:rsidR="00A024D8" w:rsidRPr="00A005C9" w:rsidRDefault="00A024D8" w:rsidP="00281056">
      <w:pPr>
        <w:spacing w:line="360" w:lineRule="auto"/>
        <w:ind w:firstLineChars="200" w:firstLine="560"/>
        <w:jc w:val="both"/>
        <w:rPr>
          <w:rFonts w:ascii="Times New Roman" w:eastAsia="楷体" w:hAnsi="Times New Roman" w:cs="Times New Roman"/>
          <w:kern w:val="2"/>
          <w:sz w:val="28"/>
          <w:lang w:eastAsia="zh-CN"/>
        </w:rPr>
      </w:pPr>
      <w:r w:rsidRPr="00A024D8">
        <w:rPr>
          <w:rFonts w:ascii="Times New Roman" w:eastAsia="楷体" w:hAnsi="Times New Roman" w:cs="Times New Roman" w:hint="eastAsia"/>
          <w:kern w:val="2"/>
          <w:sz w:val="28"/>
          <w:lang w:eastAsia="zh-CN"/>
        </w:rPr>
        <w:lastRenderedPageBreak/>
        <w:t>地球化学</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是一门有着大量数据和众多函数的学科，特别是近些年来，地球化学</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理论研究学者深入研究，使得地球化学反应</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平衡模型与规模不断完善，应用领域不断扩大，自上世纪</w:t>
      </w:r>
      <w:r w:rsidRPr="00A024D8">
        <w:rPr>
          <w:rFonts w:ascii="Times New Roman" w:eastAsia="楷体" w:hAnsi="Times New Roman" w:cs="Times New Roman" w:hint="eastAsia"/>
          <w:kern w:val="2"/>
          <w:sz w:val="28"/>
          <w:lang w:eastAsia="zh-CN"/>
        </w:rPr>
        <w:t>50</w:t>
      </w:r>
      <w:r w:rsidRPr="00A024D8">
        <w:rPr>
          <w:rFonts w:ascii="Times New Roman" w:eastAsia="楷体" w:hAnsi="Times New Roman" w:cs="Times New Roman" w:hint="eastAsia"/>
          <w:kern w:val="2"/>
          <w:sz w:val="28"/>
          <w:lang w:eastAsia="zh-CN"/>
        </w:rPr>
        <w:t>年代以来，国内外的不少学者把</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理论用于研究矿物、岩石和地球化学问题，至今，在国内外公开发表的论文中，</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方面的内容已经有了很可观的比例，积累了大量的矿物</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数据。但是这些庞大的数据规模也使得在进行科学研究时数据对比变得愈发困难。如何利用互联网手段实现对数据挖掘的大数据处理并将其可视化成了亟待解决的问题。而Ｒ语言是数据挖掘和大数据处理方面优秀的编程语言，可以实现对数据规律的充分挖掘。同时</w:t>
      </w:r>
      <w:r w:rsidRPr="00A024D8">
        <w:rPr>
          <w:rFonts w:ascii="Times New Roman" w:eastAsia="楷体" w:hAnsi="Times New Roman" w:cs="Times New Roman" w:hint="eastAsia"/>
          <w:kern w:val="2"/>
          <w:sz w:val="28"/>
          <w:lang w:eastAsia="zh-CN"/>
        </w:rPr>
        <w:t>Shiny</w:t>
      </w:r>
      <w:r w:rsidRPr="00A024D8">
        <w:rPr>
          <w:rFonts w:ascii="Times New Roman" w:eastAsia="楷体" w:hAnsi="Times New Roman" w:cs="Times New Roman" w:hint="eastAsia"/>
          <w:kern w:val="2"/>
          <w:sz w:val="28"/>
          <w:lang w:eastAsia="zh-CN"/>
        </w:rPr>
        <w:t>具有强大的图形处理和数据可视化能力，能够更加直观地展现数据处理结果。本团队致力将现有的地球化学</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数据构建成库</w:t>
      </w:r>
      <w:r w:rsidR="00281056">
        <w:rPr>
          <w:rFonts w:ascii="Times New Roman" w:eastAsia="楷体" w:hAnsi="Times New Roman" w:cs="Times New Roman" w:hint="eastAsia"/>
          <w:kern w:val="2"/>
          <w:sz w:val="28"/>
          <w:lang w:eastAsia="zh-CN"/>
        </w:rPr>
        <w:t>（</w:t>
      </w:r>
      <w:r w:rsidR="00281056" w:rsidRPr="00A024D8">
        <w:rPr>
          <w:rFonts w:ascii="Calibri" w:eastAsia="楷体" w:hAnsi="Calibri" w:cs="Times New Roman"/>
          <w:kern w:val="2"/>
          <w:sz w:val="28"/>
          <w:lang w:eastAsia="zh-CN"/>
        </w:rPr>
        <w:t>CHNOSZ</w:t>
      </w:r>
      <w:r w:rsidR="00281056">
        <w:rPr>
          <w:rFonts w:ascii="Times New Roman" w:eastAsia="楷体" w:hAnsi="Times New Roman" w:cs="Times New Roman" w:hint="eastAsia"/>
          <w:kern w:val="2"/>
          <w:sz w:val="28"/>
          <w:lang w:eastAsia="zh-CN"/>
        </w:rPr>
        <w:t>）</w:t>
      </w:r>
      <w:r w:rsidRPr="00A024D8">
        <w:rPr>
          <w:rFonts w:ascii="Times New Roman" w:eastAsia="楷体" w:hAnsi="Times New Roman" w:cs="Times New Roman" w:hint="eastAsia"/>
          <w:kern w:val="2"/>
          <w:sz w:val="28"/>
          <w:lang w:eastAsia="zh-CN"/>
        </w:rPr>
        <w:t>，通过</w:t>
      </w:r>
      <w:r w:rsidRPr="00A024D8">
        <w:rPr>
          <w:rFonts w:ascii="Times New Roman" w:eastAsia="楷体" w:hAnsi="Times New Roman" w:cs="Times New Roman" w:hint="eastAsia"/>
          <w:kern w:val="2"/>
          <w:sz w:val="28"/>
          <w:lang w:eastAsia="zh-CN"/>
        </w:rPr>
        <w:t>R-shiny</w:t>
      </w:r>
      <w:r w:rsidRPr="00A024D8">
        <w:rPr>
          <w:rFonts w:ascii="Times New Roman" w:eastAsia="楷体" w:hAnsi="Times New Roman" w:cs="Times New Roman" w:hint="eastAsia"/>
          <w:kern w:val="2"/>
          <w:sz w:val="28"/>
          <w:lang w:eastAsia="zh-CN"/>
        </w:rPr>
        <w:t>进行数据分析、处理建立一系列地球化学模型将复杂的</w:t>
      </w:r>
      <w:r w:rsidR="002D0099">
        <w:rPr>
          <w:rFonts w:ascii="Times New Roman" w:eastAsia="楷体" w:hAnsi="Times New Roman" w:cs="Times New Roman" w:hint="eastAsia"/>
          <w:kern w:val="2"/>
          <w:sz w:val="28"/>
          <w:lang w:eastAsia="zh-CN"/>
        </w:rPr>
        <w:t>热动力学</w:t>
      </w:r>
      <w:r w:rsidRPr="00A024D8">
        <w:rPr>
          <w:rFonts w:ascii="Times New Roman" w:eastAsia="楷体" w:hAnsi="Times New Roman" w:cs="Times New Roman" w:hint="eastAsia"/>
          <w:kern w:val="2"/>
          <w:sz w:val="28"/>
          <w:lang w:eastAsia="zh-CN"/>
        </w:rPr>
        <w:t>数据可视化，更加直观地为分析同质多象，矿物中微量元素分配等问题提供便利。</w:t>
      </w:r>
    </w:p>
    <w:p w14:paraId="7E84C023" w14:textId="77777777" w:rsidR="00A024D8" w:rsidRPr="00A024D8" w:rsidRDefault="00A024D8" w:rsidP="00A024D8">
      <w:pPr>
        <w:keepNext/>
        <w:keepLines/>
        <w:spacing w:before="260" w:after="260" w:line="416" w:lineRule="auto"/>
        <w:ind w:firstLineChars="200" w:firstLine="643"/>
        <w:jc w:val="both"/>
        <w:outlineLvl w:val="1"/>
        <w:rPr>
          <w:rFonts w:ascii="Cambria" w:eastAsia="宋体" w:hAnsi="Cambria" w:cs="Times New Roman"/>
          <w:b/>
          <w:bCs/>
          <w:kern w:val="2"/>
          <w:sz w:val="32"/>
          <w:szCs w:val="32"/>
          <w:lang w:eastAsia="zh-CN"/>
        </w:rPr>
      </w:pPr>
      <w:r w:rsidRPr="00A024D8">
        <w:rPr>
          <w:rFonts w:ascii="Cambria" w:eastAsia="宋体" w:hAnsi="Cambria" w:cs="Times New Roman" w:hint="eastAsia"/>
          <w:b/>
          <w:bCs/>
          <w:kern w:val="2"/>
          <w:sz w:val="32"/>
          <w:szCs w:val="32"/>
          <w:lang w:eastAsia="zh-CN"/>
        </w:rPr>
        <w:t>三、</w:t>
      </w:r>
      <w:r w:rsidRPr="00A024D8">
        <w:rPr>
          <w:rFonts w:ascii="Cambria" w:eastAsia="宋体" w:hAnsi="Cambria" w:cs="Times New Roman" w:hint="eastAsia"/>
          <w:b/>
          <w:bCs/>
          <w:kern w:val="2"/>
          <w:sz w:val="32"/>
          <w:szCs w:val="32"/>
          <w:lang w:eastAsia="zh-CN"/>
        </w:rPr>
        <w:tab/>
      </w:r>
      <w:r w:rsidRPr="00A024D8">
        <w:rPr>
          <w:rFonts w:ascii="Cambria" w:eastAsia="宋体" w:hAnsi="Cambria" w:cs="Times New Roman" w:hint="eastAsia"/>
          <w:b/>
          <w:bCs/>
          <w:kern w:val="2"/>
          <w:sz w:val="32"/>
          <w:szCs w:val="32"/>
          <w:lang w:eastAsia="zh-CN"/>
        </w:rPr>
        <w:t>功能设计概述</w:t>
      </w:r>
    </w:p>
    <w:p w14:paraId="2A69D59A" w14:textId="4170517E" w:rsidR="003F3C9E" w:rsidRPr="008D001C" w:rsidRDefault="003F3C9E" w:rsidP="008D001C">
      <w:pPr>
        <w:spacing w:line="360" w:lineRule="auto"/>
        <w:ind w:firstLineChars="200" w:firstLine="560"/>
        <w:jc w:val="both"/>
        <w:rPr>
          <w:rFonts w:ascii="Calibri" w:eastAsia="楷体" w:hAnsi="Calibri" w:cs="Times New Roman"/>
          <w:kern w:val="2"/>
          <w:sz w:val="28"/>
          <w:lang w:eastAsia="zh-CN"/>
        </w:rPr>
      </w:pPr>
      <w:bookmarkStart w:id="13" w:name="OLE_LINK3"/>
      <w:bookmarkStart w:id="14" w:name="OLE_LINK4"/>
      <w:r>
        <w:rPr>
          <w:rFonts w:ascii="Calibri" w:eastAsia="楷体" w:hAnsi="Calibri" w:cs="Times New Roman" w:hint="eastAsia"/>
          <w:kern w:val="2"/>
          <w:sz w:val="28"/>
          <w:lang w:eastAsia="zh-CN"/>
        </w:rPr>
        <w:t>在浏览器中</w:t>
      </w:r>
      <w:r w:rsidRPr="008D001C">
        <w:rPr>
          <w:rFonts w:ascii="Calibri" w:eastAsia="楷体" w:hAnsi="Calibri" w:cs="Times New Roman" w:hint="eastAsia"/>
          <w:kern w:val="2"/>
          <w:sz w:val="28"/>
          <w:lang w:eastAsia="zh-CN"/>
        </w:rPr>
        <w:t>输入网址</w:t>
      </w:r>
      <w:r>
        <w:rPr>
          <w:rFonts w:ascii="Calibri" w:eastAsia="楷体" w:hAnsi="Calibri" w:cs="Times New Roman" w:hint="eastAsia"/>
          <w:kern w:val="2"/>
          <w:sz w:val="28"/>
          <w:lang w:eastAsia="zh-CN"/>
        </w:rPr>
        <w:t>geo</w:t>
      </w:r>
      <w:r>
        <w:rPr>
          <w:rFonts w:ascii="Calibri" w:eastAsia="楷体" w:hAnsi="Calibri" w:cs="Times New Roman"/>
          <w:kern w:val="2"/>
          <w:sz w:val="28"/>
          <w:lang w:eastAsia="zh-CN"/>
        </w:rPr>
        <w:t>tvp.cn</w:t>
      </w:r>
      <w:r>
        <w:rPr>
          <w:rFonts w:ascii="Calibri" w:eastAsia="楷体" w:hAnsi="Calibri" w:cs="Times New Roman" w:hint="eastAsia"/>
          <w:kern w:val="2"/>
          <w:sz w:val="28"/>
          <w:lang w:eastAsia="zh-CN"/>
        </w:rPr>
        <w:t>或者</w:t>
      </w:r>
      <w:proofErr w:type="spellStart"/>
      <w:r w:rsidRPr="008D001C">
        <w:rPr>
          <w:rFonts w:ascii="Calibri" w:eastAsia="楷体" w:hAnsi="Calibri" w:cs="Times New Roman" w:hint="eastAsia"/>
          <w:kern w:val="2"/>
          <w:sz w:val="28"/>
          <w:lang w:eastAsia="zh-CN"/>
        </w:rPr>
        <w:t>geoc</w:t>
      </w:r>
      <w:r w:rsidRPr="008D001C">
        <w:rPr>
          <w:rFonts w:ascii="Calibri" w:eastAsia="楷体" w:hAnsi="Calibri" w:cs="Times New Roman"/>
          <w:kern w:val="2"/>
          <w:sz w:val="28"/>
          <w:lang w:eastAsia="zh-CN"/>
        </w:rPr>
        <w:t>.</w:t>
      </w:r>
      <w:r w:rsidRPr="008D001C">
        <w:rPr>
          <w:rFonts w:ascii="Calibri" w:eastAsia="楷体" w:hAnsi="Calibri" w:cs="Times New Roman" w:hint="eastAsia"/>
          <w:kern w:val="2"/>
          <w:sz w:val="28"/>
          <w:lang w:eastAsia="zh-CN"/>
        </w:rPr>
        <w:t>xyz</w:t>
      </w:r>
      <w:proofErr w:type="spellEnd"/>
      <w:r w:rsidRPr="008D001C">
        <w:rPr>
          <w:rFonts w:ascii="Calibri" w:eastAsia="楷体" w:hAnsi="Calibri" w:cs="Times New Roman" w:hint="eastAsia"/>
          <w:kern w:val="2"/>
          <w:sz w:val="28"/>
          <w:lang w:eastAsia="zh-CN"/>
        </w:rPr>
        <w:t>进入网站，</w:t>
      </w:r>
      <w:r w:rsidRPr="008D001C">
        <w:rPr>
          <w:rFonts w:ascii="Calibri" w:eastAsia="楷体" w:hAnsi="Calibri" w:cs="Times New Roman" w:hint="eastAsia"/>
          <w:kern w:val="2"/>
          <w:sz w:val="28"/>
          <w:lang w:eastAsia="zh-CN"/>
        </w:rPr>
        <w:t xml:space="preserve"> </w:t>
      </w:r>
      <w:proofErr w:type="spellStart"/>
      <w:r w:rsidRPr="008D001C">
        <w:rPr>
          <w:rFonts w:ascii="Calibri" w:eastAsia="楷体" w:hAnsi="Calibri" w:cs="Times New Roman" w:hint="eastAsia"/>
          <w:kern w:val="2"/>
          <w:sz w:val="28"/>
          <w:lang w:eastAsia="zh-CN"/>
        </w:rPr>
        <w:t>G</w:t>
      </w:r>
      <w:r w:rsidRPr="008D001C">
        <w:rPr>
          <w:rFonts w:ascii="Calibri" w:eastAsia="楷体" w:hAnsi="Calibri" w:cs="Times New Roman"/>
          <w:kern w:val="2"/>
          <w:sz w:val="28"/>
          <w:lang w:eastAsia="zh-CN"/>
        </w:rPr>
        <w:t>eoTVP</w:t>
      </w:r>
      <w:proofErr w:type="spellEnd"/>
      <w:r w:rsidRPr="008D001C">
        <w:rPr>
          <w:rFonts w:ascii="Calibri" w:eastAsia="楷体" w:hAnsi="Calibri" w:cs="Times New Roman" w:hint="eastAsia"/>
          <w:kern w:val="2"/>
          <w:sz w:val="28"/>
          <w:lang w:eastAsia="zh-CN"/>
        </w:rPr>
        <w:t>目前包括三个部分，主页，工作面板，检索目录。</w:t>
      </w:r>
    </w:p>
    <w:p w14:paraId="39344199" w14:textId="77777777" w:rsidR="003F3C9E" w:rsidRPr="008D001C" w:rsidRDefault="003F3C9E" w:rsidP="008D001C">
      <w:pPr>
        <w:spacing w:line="360" w:lineRule="auto"/>
        <w:ind w:firstLineChars="200" w:firstLine="560"/>
        <w:jc w:val="both"/>
        <w:rPr>
          <w:rFonts w:ascii="Calibri" w:eastAsia="楷体" w:hAnsi="Calibri" w:cs="Times New Roman"/>
          <w:kern w:val="2"/>
          <w:sz w:val="28"/>
          <w:lang w:eastAsia="zh-CN"/>
        </w:rPr>
      </w:pPr>
      <w:r w:rsidRPr="008D001C">
        <w:rPr>
          <w:rFonts w:ascii="Calibri" w:eastAsia="楷体" w:hAnsi="Calibri" w:cs="Times New Roman" w:hint="eastAsia"/>
          <w:kern w:val="2"/>
          <w:sz w:val="28"/>
          <w:lang w:eastAsia="zh-CN"/>
        </w:rPr>
        <w:t>在主页，点击上方导航栏可以看到我们团队成员的具体介绍，更新日志，以及进入英文版的平台。中部你可以看到</w:t>
      </w:r>
      <w:proofErr w:type="spellStart"/>
      <w:r w:rsidRPr="008D001C">
        <w:rPr>
          <w:rFonts w:ascii="Calibri" w:eastAsia="楷体" w:hAnsi="Calibri" w:cs="Times New Roman" w:hint="eastAsia"/>
          <w:kern w:val="2"/>
          <w:sz w:val="28"/>
          <w:lang w:eastAsia="zh-CN"/>
        </w:rPr>
        <w:t>Geo</w:t>
      </w:r>
      <w:r w:rsidRPr="008D001C">
        <w:rPr>
          <w:rFonts w:ascii="Calibri" w:eastAsia="楷体" w:hAnsi="Calibri" w:cs="Times New Roman"/>
          <w:kern w:val="2"/>
          <w:sz w:val="28"/>
          <w:lang w:eastAsia="zh-CN"/>
        </w:rPr>
        <w:t>TVP</w:t>
      </w:r>
      <w:proofErr w:type="spellEnd"/>
      <w:r w:rsidRPr="008D001C">
        <w:rPr>
          <w:rFonts w:ascii="Calibri" w:eastAsia="楷体" w:hAnsi="Calibri" w:cs="Times New Roman" w:hint="eastAsia"/>
          <w:kern w:val="2"/>
          <w:sz w:val="28"/>
          <w:lang w:eastAsia="zh-CN"/>
        </w:rPr>
        <w:t>的简单介绍和操作方法。底部有一个简单的示例，通过示例你可以看到</w:t>
      </w:r>
      <w:proofErr w:type="spellStart"/>
      <w:r w:rsidRPr="008D001C">
        <w:rPr>
          <w:rFonts w:ascii="Calibri" w:eastAsia="楷体" w:hAnsi="Calibri" w:cs="Times New Roman"/>
          <w:kern w:val="2"/>
          <w:sz w:val="28"/>
          <w:lang w:eastAsia="zh-CN"/>
        </w:rPr>
        <w:t>G</w:t>
      </w:r>
      <w:r w:rsidRPr="008D001C">
        <w:rPr>
          <w:rFonts w:ascii="Calibri" w:eastAsia="楷体" w:hAnsi="Calibri" w:cs="Times New Roman" w:hint="eastAsia"/>
          <w:kern w:val="2"/>
          <w:sz w:val="28"/>
          <w:lang w:eastAsia="zh-CN"/>
        </w:rPr>
        <w:t>eo</w:t>
      </w:r>
      <w:r w:rsidRPr="008D001C">
        <w:rPr>
          <w:rFonts w:ascii="Calibri" w:eastAsia="楷体" w:hAnsi="Calibri" w:cs="Times New Roman"/>
          <w:kern w:val="2"/>
          <w:sz w:val="28"/>
          <w:lang w:eastAsia="zh-CN"/>
        </w:rPr>
        <w:t>TVP</w:t>
      </w:r>
      <w:proofErr w:type="spellEnd"/>
      <w:r w:rsidRPr="008D001C">
        <w:rPr>
          <w:rFonts w:ascii="Calibri" w:eastAsia="楷体" w:hAnsi="Calibri" w:cs="Times New Roman" w:hint="eastAsia"/>
          <w:kern w:val="2"/>
          <w:sz w:val="28"/>
          <w:lang w:eastAsia="zh-CN"/>
        </w:rPr>
        <w:t>的可视化过程。</w:t>
      </w:r>
    </w:p>
    <w:p w14:paraId="24C55D74" w14:textId="77777777" w:rsidR="003F3C9E" w:rsidRPr="008D001C" w:rsidRDefault="003F3C9E" w:rsidP="008D001C">
      <w:pPr>
        <w:spacing w:line="360" w:lineRule="auto"/>
        <w:ind w:firstLineChars="200" w:firstLine="560"/>
        <w:jc w:val="both"/>
        <w:rPr>
          <w:rFonts w:ascii="Calibri" w:eastAsia="楷体" w:hAnsi="Calibri" w:cs="Times New Roman"/>
          <w:kern w:val="2"/>
          <w:sz w:val="28"/>
          <w:lang w:eastAsia="zh-CN"/>
        </w:rPr>
      </w:pPr>
      <w:r w:rsidRPr="008D001C">
        <w:rPr>
          <w:rFonts w:ascii="Calibri" w:eastAsia="楷体" w:hAnsi="Calibri" w:cs="Times New Roman" w:hint="eastAsia"/>
          <w:kern w:val="2"/>
          <w:sz w:val="28"/>
          <w:lang w:eastAsia="zh-CN"/>
        </w:rPr>
        <w:t>点击去工作台进入</w:t>
      </w:r>
      <w:proofErr w:type="spellStart"/>
      <w:r w:rsidRPr="008D001C">
        <w:rPr>
          <w:rFonts w:ascii="Calibri" w:eastAsia="楷体" w:hAnsi="Calibri" w:cs="Times New Roman"/>
          <w:kern w:val="2"/>
          <w:sz w:val="28"/>
          <w:lang w:eastAsia="zh-CN"/>
        </w:rPr>
        <w:t>G</w:t>
      </w:r>
      <w:r w:rsidRPr="008D001C">
        <w:rPr>
          <w:rFonts w:ascii="Calibri" w:eastAsia="楷体" w:hAnsi="Calibri" w:cs="Times New Roman" w:hint="eastAsia"/>
          <w:kern w:val="2"/>
          <w:sz w:val="28"/>
          <w:lang w:eastAsia="zh-CN"/>
        </w:rPr>
        <w:t>eo</w:t>
      </w:r>
      <w:r w:rsidRPr="008D001C">
        <w:rPr>
          <w:rFonts w:ascii="Calibri" w:eastAsia="楷体" w:hAnsi="Calibri" w:cs="Times New Roman"/>
          <w:kern w:val="2"/>
          <w:sz w:val="28"/>
          <w:lang w:eastAsia="zh-CN"/>
        </w:rPr>
        <w:t>TVP</w:t>
      </w:r>
      <w:proofErr w:type="spellEnd"/>
      <w:r w:rsidRPr="008D001C">
        <w:rPr>
          <w:rFonts w:ascii="Calibri" w:eastAsia="楷体" w:hAnsi="Calibri" w:cs="Times New Roman" w:hint="eastAsia"/>
          <w:kern w:val="2"/>
          <w:sz w:val="28"/>
          <w:lang w:eastAsia="zh-CN"/>
        </w:rPr>
        <w:t>的工作面板，目前完善的是</w:t>
      </w:r>
      <w:r w:rsidRPr="008D001C">
        <w:rPr>
          <w:rFonts w:ascii="Calibri" w:eastAsia="楷体" w:hAnsi="Calibri" w:cs="Times New Roman"/>
          <w:kern w:val="2"/>
          <w:sz w:val="28"/>
          <w:lang w:eastAsia="zh-CN"/>
        </w:rPr>
        <w:t>pH-Eh</w:t>
      </w:r>
      <w:r w:rsidRPr="008D001C">
        <w:rPr>
          <w:rFonts w:ascii="Calibri" w:eastAsia="楷体" w:hAnsi="Calibri" w:cs="Times New Roman" w:hint="eastAsia"/>
          <w:kern w:val="2"/>
          <w:sz w:val="28"/>
          <w:lang w:eastAsia="zh-CN"/>
        </w:rPr>
        <w:t>成图面板，可以绘出所有单金属的相图。下面以铁的相图为例，先呈</w:t>
      </w:r>
      <w:r w:rsidRPr="008D001C">
        <w:rPr>
          <w:rFonts w:ascii="Calibri" w:eastAsia="楷体" w:hAnsi="Calibri" w:cs="Times New Roman" w:hint="eastAsia"/>
          <w:kern w:val="2"/>
          <w:sz w:val="28"/>
          <w:lang w:eastAsia="zh-CN"/>
        </w:rPr>
        <w:lastRenderedPageBreak/>
        <w:t>现的是</w:t>
      </w:r>
      <w:r w:rsidRPr="008D001C">
        <w:rPr>
          <w:rFonts w:ascii="Calibri" w:eastAsia="楷体" w:hAnsi="Calibri" w:cs="Times New Roman" w:hint="eastAsia"/>
          <w:kern w:val="2"/>
          <w:sz w:val="28"/>
          <w:lang w:eastAsia="zh-CN"/>
        </w:rPr>
        <w:t>Fe-</w:t>
      </w:r>
      <w:r w:rsidRPr="008D001C">
        <w:rPr>
          <w:rFonts w:ascii="Calibri" w:eastAsia="楷体" w:hAnsi="Calibri" w:cs="Times New Roman"/>
          <w:kern w:val="2"/>
          <w:sz w:val="28"/>
          <w:lang w:eastAsia="zh-CN"/>
        </w:rPr>
        <w:t>O</w:t>
      </w:r>
      <w:r w:rsidRPr="008D001C">
        <w:rPr>
          <w:rFonts w:ascii="Calibri" w:eastAsia="楷体" w:hAnsi="Calibri" w:cs="Times New Roman" w:hint="eastAsia"/>
          <w:kern w:val="2"/>
          <w:sz w:val="28"/>
          <w:lang w:eastAsia="zh-CN"/>
        </w:rPr>
        <w:t>-</w:t>
      </w:r>
      <w:r w:rsidRPr="008D001C">
        <w:rPr>
          <w:rFonts w:ascii="Calibri" w:eastAsia="楷体" w:hAnsi="Calibri" w:cs="Times New Roman"/>
          <w:kern w:val="2"/>
          <w:sz w:val="28"/>
          <w:lang w:eastAsia="zh-CN"/>
        </w:rPr>
        <w:t>H</w:t>
      </w:r>
      <w:r w:rsidRPr="008D001C">
        <w:rPr>
          <w:rFonts w:ascii="Calibri" w:eastAsia="楷体" w:hAnsi="Calibri" w:cs="Times New Roman" w:hint="eastAsia"/>
          <w:kern w:val="2"/>
          <w:sz w:val="28"/>
          <w:lang w:eastAsia="zh-CN"/>
        </w:rPr>
        <w:t>的基础相图。你可以改变相图的物理化学条件，例如温度和物质浓度，点击确认成图。你也可以在反应系统中添加</w:t>
      </w:r>
      <w:r w:rsidRPr="008D001C">
        <w:rPr>
          <w:rFonts w:ascii="Calibri" w:eastAsia="楷体" w:hAnsi="Calibri" w:cs="Times New Roman"/>
          <w:kern w:val="2"/>
          <w:sz w:val="28"/>
          <w:lang w:eastAsia="zh-CN"/>
        </w:rPr>
        <w:t>S</w:t>
      </w:r>
      <w:r w:rsidRPr="008D001C">
        <w:rPr>
          <w:rFonts w:ascii="Calibri" w:eastAsia="楷体" w:hAnsi="Calibri" w:cs="Times New Roman" w:hint="eastAsia"/>
          <w:kern w:val="2"/>
          <w:sz w:val="28"/>
          <w:lang w:eastAsia="zh-CN"/>
        </w:rPr>
        <w:t>和</w:t>
      </w:r>
      <w:r w:rsidRPr="008D001C">
        <w:rPr>
          <w:rFonts w:ascii="Calibri" w:eastAsia="楷体" w:hAnsi="Calibri" w:cs="Times New Roman" w:hint="eastAsia"/>
          <w:kern w:val="2"/>
          <w:sz w:val="28"/>
          <w:lang w:eastAsia="zh-CN"/>
        </w:rPr>
        <w:t>C</w:t>
      </w:r>
      <w:r w:rsidRPr="008D001C">
        <w:rPr>
          <w:rFonts w:ascii="Calibri" w:eastAsia="楷体" w:hAnsi="Calibri" w:cs="Times New Roman" w:hint="eastAsia"/>
          <w:kern w:val="2"/>
          <w:sz w:val="28"/>
          <w:lang w:eastAsia="zh-CN"/>
        </w:rPr>
        <w:t>，得到</w:t>
      </w:r>
      <w:r w:rsidRPr="008D001C">
        <w:rPr>
          <w:rFonts w:ascii="Calibri" w:eastAsia="楷体" w:hAnsi="Calibri" w:cs="Times New Roman" w:hint="eastAsia"/>
          <w:kern w:val="2"/>
          <w:sz w:val="28"/>
          <w:lang w:eastAsia="zh-CN"/>
        </w:rPr>
        <w:t>Fe-</w:t>
      </w:r>
      <w:r w:rsidRPr="008D001C">
        <w:rPr>
          <w:rFonts w:ascii="Calibri" w:eastAsia="楷体" w:hAnsi="Calibri" w:cs="Times New Roman"/>
          <w:kern w:val="2"/>
          <w:sz w:val="28"/>
          <w:lang w:eastAsia="zh-CN"/>
        </w:rPr>
        <w:t>C</w:t>
      </w:r>
      <w:r w:rsidRPr="008D001C">
        <w:rPr>
          <w:rFonts w:ascii="Calibri" w:eastAsia="楷体" w:hAnsi="Calibri" w:cs="Times New Roman" w:hint="eastAsia"/>
          <w:kern w:val="2"/>
          <w:sz w:val="28"/>
          <w:lang w:eastAsia="zh-CN"/>
        </w:rPr>
        <w:t>-</w:t>
      </w:r>
      <w:r w:rsidRPr="008D001C">
        <w:rPr>
          <w:rFonts w:ascii="Calibri" w:eastAsia="楷体" w:hAnsi="Calibri" w:cs="Times New Roman"/>
          <w:kern w:val="2"/>
          <w:sz w:val="28"/>
          <w:lang w:eastAsia="zh-CN"/>
        </w:rPr>
        <w:t>S</w:t>
      </w:r>
      <w:r w:rsidRPr="008D001C">
        <w:rPr>
          <w:rFonts w:ascii="Calibri" w:eastAsia="楷体" w:hAnsi="Calibri" w:cs="Times New Roman" w:hint="eastAsia"/>
          <w:kern w:val="2"/>
          <w:sz w:val="28"/>
          <w:lang w:eastAsia="zh-CN"/>
        </w:rPr>
        <w:t>-</w:t>
      </w:r>
      <w:r w:rsidRPr="008D001C">
        <w:rPr>
          <w:rFonts w:ascii="Calibri" w:eastAsia="楷体" w:hAnsi="Calibri" w:cs="Times New Roman"/>
          <w:kern w:val="2"/>
          <w:sz w:val="28"/>
          <w:lang w:eastAsia="zh-CN"/>
        </w:rPr>
        <w:t>O</w:t>
      </w:r>
      <w:r w:rsidRPr="008D001C">
        <w:rPr>
          <w:rFonts w:ascii="Calibri" w:eastAsia="楷体" w:hAnsi="Calibri" w:cs="Times New Roman" w:hint="eastAsia"/>
          <w:kern w:val="2"/>
          <w:sz w:val="28"/>
          <w:lang w:eastAsia="zh-CN"/>
        </w:rPr>
        <w:t>-</w:t>
      </w:r>
      <w:r w:rsidRPr="008D001C">
        <w:rPr>
          <w:rFonts w:ascii="Calibri" w:eastAsia="楷体" w:hAnsi="Calibri" w:cs="Times New Roman"/>
          <w:kern w:val="2"/>
          <w:sz w:val="28"/>
          <w:lang w:eastAsia="zh-CN"/>
        </w:rPr>
        <w:t>H</w:t>
      </w:r>
      <w:r w:rsidRPr="008D001C">
        <w:rPr>
          <w:rFonts w:ascii="Calibri" w:eastAsia="楷体" w:hAnsi="Calibri" w:cs="Times New Roman" w:hint="eastAsia"/>
          <w:kern w:val="2"/>
          <w:sz w:val="28"/>
          <w:lang w:eastAsia="zh-CN"/>
        </w:rPr>
        <w:t>的系列相图。相信你看到了，</w:t>
      </w:r>
      <w:proofErr w:type="spellStart"/>
      <w:r w:rsidRPr="008D001C">
        <w:rPr>
          <w:rFonts w:ascii="Calibri" w:eastAsia="楷体" w:hAnsi="Calibri" w:cs="Times New Roman" w:hint="eastAsia"/>
          <w:kern w:val="2"/>
          <w:sz w:val="28"/>
          <w:lang w:eastAsia="zh-CN"/>
        </w:rPr>
        <w:t>Geo</w:t>
      </w:r>
      <w:r w:rsidRPr="008D001C">
        <w:rPr>
          <w:rFonts w:ascii="Calibri" w:eastAsia="楷体" w:hAnsi="Calibri" w:cs="Times New Roman"/>
          <w:kern w:val="2"/>
          <w:sz w:val="28"/>
          <w:lang w:eastAsia="zh-CN"/>
        </w:rPr>
        <w:t>TVP</w:t>
      </w:r>
      <w:proofErr w:type="spellEnd"/>
      <w:r w:rsidRPr="008D001C">
        <w:rPr>
          <w:rFonts w:ascii="Calibri" w:eastAsia="楷体" w:hAnsi="Calibri" w:cs="Times New Roman" w:hint="eastAsia"/>
          <w:kern w:val="2"/>
          <w:sz w:val="28"/>
          <w:lang w:eastAsia="zh-CN"/>
        </w:rPr>
        <w:t>拥有高度的自由度，你可以得到反应系列任何条件下的相图，直观观察随着条件改变，相图各成分的变化规律。更高效的是你只需要一部联网的手机或者电脑就可以完成这一复杂的工作。要知道传统的相图绘制往往需要几个小时甚至几天。</w:t>
      </w:r>
    </w:p>
    <w:p w14:paraId="45CBF2A1" w14:textId="429F00EF" w:rsidR="00A024D8" w:rsidRPr="00A024D8" w:rsidRDefault="003F3C9E" w:rsidP="008D001C">
      <w:pPr>
        <w:spacing w:line="360" w:lineRule="auto"/>
        <w:ind w:firstLineChars="200" w:firstLine="560"/>
        <w:jc w:val="both"/>
        <w:rPr>
          <w:rFonts w:ascii="Calibri" w:eastAsia="楷体" w:hAnsi="Calibri" w:cs="Times New Roman"/>
          <w:kern w:val="2"/>
          <w:sz w:val="28"/>
          <w:lang w:eastAsia="zh-CN"/>
        </w:rPr>
      </w:pPr>
      <w:proofErr w:type="spellStart"/>
      <w:r>
        <w:rPr>
          <w:rFonts w:ascii="Calibri" w:eastAsia="楷体" w:hAnsi="Calibri" w:cs="Times New Roman"/>
          <w:kern w:val="2"/>
          <w:sz w:val="28"/>
          <w:lang w:eastAsia="zh-CN"/>
        </w:rPr>
        <w:t>GeoTVP</w:t>
      </w:r>
      <w:proofErr w:type="spellEnd"/>
      <w:r w:rsidRPr="00A024D8">
        <w:rPr>
          <w:rFonts w:ascii="Calibri" w:eastAsia="楷体" w:hAnsi="Calibri" w:cs="Times New Roman" w:hint="eastAsia"/>
          <w:kern w:val="2"/>
          <w:sz w:val="28"/>
          <w:lang w:eastAsia="zh-CN"/>
        </w:rPr>
        <w:t>是基于</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语言中</w:t>
      </w: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包和</w:t>
      </w:r>
      <w:r w:rsidRPr="00A024D8">
        <w:rPr>
          <w:rFonts w:ascii="Calibri" w:eastAsia="楷体" w:hAnsi="Calibri" w:cs="Times New Roman" w:hint="eastAsia"/>
          <w:kern w:val="2"/>
          <w:sz w:val="28"/>
          <w:lang w:eastAsia="zh-CN"/>
        </w:rPr>
        <w:t>C</w:t>
      </w:r>
      <w:r w:rsidRPr="00A024D8">
        <w:rPr>
          <w:rFonts w:ascii="Calibri" w:eastAsia="楷体" w:hAnsi="Calibri" w:cs="Times New Roman"/>
          <w:kern w:val="2"/>
          <w:sz w:val="28"/>
          <w:lang w:eastAsia="zh-CN"/>
        </w:rPr>
        <w:t>HNOSZ</w:t>
      </w:r>
      <w:r>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数据库开发的地球</w:t>
      </w:r>
      <w:r>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处理工具，可以运行于任何操作系统平台的个人计算机浏览器上</w:t>
      </w:r>
      <w:bookmarkEnd w:id="13"/>
      <w:bookmarkEnd w:id="14"/>
      <w:r w:rsidR="00A024D8" w:rsidRPr="00A024D8">
        <w:rPr>
          <w:rFonts w:ascii="Calibri" w:eastAsia="楷体" w:hAnsi="Calibri" w:cs="Times New Roman" w:hint="eastAsia"/>
          <w:kern w:val="2"/>
          <w:sz w:val="28"/>
          <w:lang w:eastAsia="zh-CN"/>
        </w:rPr>
        <w:t>，正因为如此</w:t>
      </w:r>
      <w:r w:rsidR="00620062">
        <w:rPr>
          <w:rFonts w:ascii="Calibri" w:eastAsia="楷体" w:hAnsi="Calibri" w:cs="Times New Roman" w:hint="eastAsia"/>
          <w:kern w:val="2"/>
          <w:sz w:val="28"/>
          <w:lang w:eastAsia="zh-CN"/>
        </w:rPr>
        <w:t>，</w:t>
      </w:r>
      <w:proofErr w:type="spellStart"/>
      <w:r w:rsidR="004E1A13">
        <w:rPr>
          <w:rFonts w:ascii="Calibri" w:eastAsia="楷体" w:hAnsi="Calibri" w:cs="Times New Roman"/>
          <w:kern w:val="2"/>
          <w:sz w:val="28"/>
          <w:lang w:eastAsia="zh-CN"/>
        </w:rPr>
        <w:t>GeoTVP</w:t>
      </w:r>
      <w:proofErr w:type="spellEnd"/>
      <w:r w:rsidR="00A024D8" w:rsidRPr="00A024D8">
        <w:rPr>
          <w:rFonts w:ascii="Calibri" w:eastAsia="楷体" w:hAnsi="Calibri" w:cs="Times New Roman" w:hint="eastAsia"/>
          <w:kern w:val="2"/>
          <w:sz w:val="28"/>
          <w:lang w:eastAsia="zh-CN"/>
        </w:rPr>
        <w:t>与其他</w:t>
      </w:r>
      <w:r w:rsidR="002D0099">
        <w:rPr>
          <w:rFonts w:ascii="Calibri" w:eastAsia="楷体" w:hAnsi="Calibri" w:cs="Times New Roman" w:hint="eastAsia"/>
          <w:kern w:val="2"/>
          <w:sz w:val="28"/>
          <w:lang w:eastAsia="zh-CN"/>
        </w:rPr>
        <w:t>热动力学</w:t>
      </w:r>
      <w:r w:rsidR="00A024D8" w:rsidRPr="00A024D8">
        <w:rPr>
          <w:rFonts w:ascii="Calibri" w:eastAsia="楷体" w:hAnsi="Calibri" w:cs="Times New Roman" w:hint="eastAsia"/>
          <w:kern w:val="2"/>
          <w:sz w:val="28"/>
          <w:lang w:eastAsia="zh-CN"/>
        </w:rPr>
        <w:t>处理软件相比，具有便捷性和良好的交互性。平台由一系列信息、数据库、计算及处理模块组成，这些模块使用各种纯物质和溶液数据库。其中</w:t>
      </w:r>
      <w:proofErr w:type="spellStart"/>
      <w:r w:rsidR="004E1A13">
        <w:rPr>
          <w:rFonts w:ascii="Calibri" w:eastAsia="楷体" w:hAnsi="Calibri" w:cs="Times New Roman"/>
          <w:kern w:val="2"/>
          <w:sz w:val="28"/>
          <w:lang w:eastAsia="zh-CN"/>
        </w:rPr>
        <w:t>GeoTVP</w:t>
      </w:r>
      <w:proofErr w:type="spellEnd"/>
      <w:r w:rsidR="00A024D8" w:rsidRPr="00A024D8">
        <w:rPr>
          <w:rFonts w:ascii="Calibri" w:eastAsia="楷体" w:hAnsi="Calibri" w:cs="Times New Roman" w:hint="eastAsia"/>
          <w:kern w:val="2"/>
          <w:sz w:val="28"/>
          <w:lang w:eastAsia="zh-CN"/>
        </w:rPr>
        <w:t>数据库内容丰富，</w:t>
      </w:r>
      <w:r w:rsidR="001B65F1">
        <w:rPr>
          <w:rFonts w:ascii="Calibri" w:eastAsia="楷体" w:hAnsi="Calibri" w:cs="Times New Roman" w:hint="eastAsia"/>
          <w:kern w:val="2"/>
          <w:sz w:val="28"/>
          <w:lang w:eastAsia="zh-CN"/>
        </w:rPr>
        <w:t>包含了</w:t>
      </w:r>
      <w:r w:rsidR="001B65F1">
        <w:rPr>
          <w:rFonts w:ascii="Calibri" w:eastAsia="楷体" w:hAnsi="Calibri" w:cs="Times New Roman" w:hint="eastAsia"/>
          <w:kern w:val="2"/>
          <w:sz w:val="28"/>
          <w:lang w:eastAsia="zh-CN"/>
        </w:rPr>
        <w:t>C</w:t>
      </w:r>
      <w:r w:rsidR="001B65F1">
        <w:rPr>
          <w:rFonts w:ascii="Calibri" w:eastAsia="楷体" w:hAnsi="Calibri" w:cs="Times New Roman"/>
          <w:kern w:val="2"/>
          <w:sz w:val="28"/>
          <w:lang w:eastAsia="zh-CN"/>
        </w:rPr>
        <w:t>HNOSZ</w:t>
      </w:r>
      <w:r w:rsidR="001B65F1">
        <w:rPr>
          <w:rFonts w:ascii="Calibri" w:eastAsia="楷体" w:hAnsi="Calibri" w:cs="Times New Roman" w:hint="eastAsia"/>
          <w:kern w:val="2"/>
          <w:sz w:val="28"/>
          <w:lang w:eastAsia="zh-CN"/>
        </w:rPr>
        <w:t>和</w:t>
      </w:r>
      <w:r w:rsidR="00A024D8" w:rsidRPr="00A024D8">
        <w:rPr>
          <w:rFonts w:ascii="Calibri" w:eastAsia="楷体" w:hAnsi="Calibri" w:cs="Times New Roman" w:hint="eastAsia"/>
          <w:kern w:val="2"/>
          <w:sz w:val="28"/>
          <w:lang w:eastAsia="zh-CN"/>
        </w:rPr>
        <w:t>国际上其他知名数据库。</w:t>
      </w:r>
      <w:r w:rsidR="00A024D8" w:rsidRPr="00A024D8">
        <w:rPr>
          <w:rFonts w:ascii="Calibri" w:eastAsia="楷体" w:hAnsi="Calibri" w:cs="Times New Roman" w:hint="eastAsia"/>
          <w:kern w:val="2"/>
          <w:sz w:val="28"/>
          <w:lang w:eastAsia="zh-CN"/>
        </w:rPr>
        <w:t>(</w:t>
      </w:r>
      <w:r w:rsidR="00A024D8" w:rsidRPr="00A024D8">
        <w:rPr>
          <w:rFonts w:ascii="Calibri" w:eastAsia="楷体" w:hAnsi="Calibri" w:cs="Times New Roman"/>
          <w:kern w:val="2"/>
          <w:sz w:val="28"/>
          <w:lang w:eastAsia="zh-CN"/>
        </w:rPr>
        <w:t>e.g.SUPCRT92</w:t>
      </w:r>
      <w:r w:rsidR="00620062">
        <w:rPr>
          <w:rFonts w:ascii="Calibri" w:eastAsia="楷体" w:hAnsi="Calibri" w:cs="Times New Roman"/>
          <w:kern w:val="2"/>
          <w:sz w:val="28"/>
          <w:lang w:eastAsia="zh-CN"/>
        </w:rPr>
        <w:t>，</w:t>
      </w:r>
      <w:r w:rsidR="00A024D8" w:rsidRPr="00A024D8">
        <w:rPr>
          <w:rFonts w:ascii="Calibri" w:eastAsia="楷体" w:hAnsi="Calibri" w:cs="Times New Roman"/>
          <w:kern w:val="2"/>
          <w:sz w:val="28"/>
          <w:lang w:eastAsia="zh-CN"/>
        </w:rPr>
        <w:t>SLOP98</w:t>
      </w:r>
      <w:r w:rsidR="00620062">
        <w:rPr>
          <w:rFonts w:ascii="Calibri" w:eastAsia="楷体" w:hAnsi="Calibri" w:cs="Times New Roman"/>
          <w:kern w:val="2"/>
          <w:sz w:val="28"/>
          <w:lang w:eastAsia="zh-CN"/>
        </w:rPr>
        <w:t>，</w:t>
      </w:r>
      <w:proofErr w:type="spellStart"/>
      <w:r w:rsidR="00A024D8" w:rsidRPr="00A024D8">
        <w:rPr>
          <w:rFonts w:ascii="Calibri" w:eastAsia="楷体" w:hAnsi="Calibri" w:cs="Times New Roman"/>
          <w:kern w:val="2"/>
          <w:sz w:val="28"/>
          <w:lang w:eastAsia="zh-CN"/>
        </w:rPr>
        <w:t>OldAA</w:t>
      </w:r>
      <w:proofErr w:type="spellEnd"/>
      <w:r w:rsidR="00620062">
        <w:rPr>
          <w:rFonts w:ascii="Calibri" w:eastAsia="楷体" w:hAnsi="Calibri" w:cs="Times New Roman"/>
          <w:kern w:val="2"/>
          <w:sz w:val="28"/>
          <w:lang w:eastAsia="zh-CN"/>
        </w:rPr>
        <w:t>，</w:t>
      </w:r>
      <w:r w:rsidR="00A024D8" w:rsidRPr="00A024D8">
        <w:rPr>
          <w:rFonts w:ascii="Calibri" w:eastAsia="楷体" w:hAnsi="Calibri" w:cs="Times New Roman"/>
          <w:kern w:val="2"/>
          <w:sz w:val="28"/>
          <w:lang w:eastAsia="zh-CN"/>
        </w:rPr>
        <w:t>DEW</w:t>
      </w:r>
      <w:r w:rsidR="00620062">
        <w:rPr>
          <w:rFonts w:ascii="Calibri" w:eastAsia="楷体" w:hAnsi="Calibri" w:cs="Times New Roman"/>
          <w:kern w:val="2"/>
          <w:sz w:val="28"/>
          <w:lang w:eastAsia="zh-CN"/>
        </w:rPr>
        <w:t>，</w:t>
      </w:r>
      <w:r w:rsidR="00A024D8" w:rsidRPr="00A024D8">
        <w:rPr>
          <w:rFonts w:ascii="Calibri" w:eastAsia="楷体" w:hAnsi="Calibri" w:cs="Times New Roman"/>
          <w:kern w:val="2"/>
          <w:sz w:val="28"/>
          <w:lang w:eastAsia="zh-CN"/>
        </w:rPr>
        <w:t>AS04</w:t>
      </w:r>
      <w:r w:rsidR="00620062">
        <w:rPr>
          <w:rFonts w:ascii="Calibri" w:eastAsia="楷体" w:hAnsi="Calibri" w:cs="Times New Roman"/>
          <w:kern w:val="2"/>
          <w:sz w:val="28"/>
          <w:lang w:eastAsia="zh-CN"/>
        </w:rPr>
        <w:t>，</w:t>
      </w:r>
      <w:proofErr w:type="spellStart"/>
      <w:r w:rsidR="00A024D8" w:rsidRPr="00A024D8">
        <w:rPr>
          <w:rFonts w:ascii="Calibri" w:eastAsia="楷体" w:hAnsi="Calibri" w:cs="Times New Roman"/>
          <w:kern w:val="2"/>
          <w:sz w:val="28"/>
          <w:lang w:eastAsia="zh-CN"/>
        </w:rPr>
        <w:t>AkDi</w:t>
      </w:r>
      <w:proofErr w:type="spellEnd"/>
      <w:r w:rsidR="00A024D8" w:rsidRPr="00A024D8">
        <w:rPr>
          <w:rFonts w:ascii="Calibri" w:eastAsia="楷体" w:hAnsi="Calibri" w:cs="Times New Roman"/>
          <w:kern w:val="2"/>
          <w:sz w:val="28"/>
          <w:lang w:eastAsia="zh-CN"/>
        </w:rPr>
        <w:t>)</w:t>
      </w:r>
      <w:r w:rsidR="00A024D8" w:rsidRPr="00A024D8">
        <w:rPr>
          <w:rFonts w:ascii="Calibri" w:eastAsia="楷体" w:hAnsi="Calibri" w:cs="Times New Roman" w:hint="eastAsia"/>
          <w:kern w:val="2"/>
          <w:sz w:val="28"/>
          <w:lang w:eastAsia="zh-CN"/>
        </w:rPr>
        <w:t>此外，平台计算功能强大，除多元多相平衡计算外，还可进行</w:t>
      </w:r>
      <w:r w:rsidR="00A024D8" w:rsidRPr="00A024D8">
        <w:rPr>
          <w:rFonts w:ascii="Calibri" w:eastAsia="楷体" w:hAnsi="Calibri" w:cs="Times New Roman" w:hint="eastAsia"/>
          <w:kern w:val="2"/>
          <w:sz w:val="28"/>
          <w:lang w:eastAsia="zh-CN"/>
        </w:rPr>
        <w:t>E</w:t>
      </w:r>
      <w:r w:rsidR="00A024D8" w:rsidRPr="00A024D8">
        <w:rPr>
          <w:rFonts w:ascii="Calibri" w:eastAsia="楷体" w:hAnsi="Calibri" w:cs="Times New Roman"/>
          <w:kern w:val="2"/>
          <w:sz w:val="28"/>
          <w:lang w:eastAsia="zh-CN"/>
        </w:rPr>
        <w:t>h</w:t>
      </w:r>
      <w:r w:rsidR="00A024D8" w:rsidRPr="00A024D8">
        <w:rPr>
          <w:rFonts w:ascii="Calibri" w:eastAsia="楷体" w:hAnsi="Calibri" w:cs="Times New Roman" w:hint="eastAsia"/>
          <w:kern w:val="2"/>
          <w:sz w:val="28"/>
          <w:lang w:eastAsia="zh-CN"/>
        </w:rPr>
        <w:t>-pH</w:t>
      </w:r>
      <w:r w:rsidR="00A024D8" w:rsidRPr="00A024D8">
        <w:rPr>
          <w:rFonts w:ascii="Calibri" w:eastAsia="楷体" w:hAnsi="Calibri" w:cs="Times New Roman" w:hint="eastAsia"/>
          <w:kern w:val="2"/>
          <w:sz w:val="28"/>
          <w:lang w:eastAsia="zh-CN"/>
        </w:rPr>
        <w:t>图的计算与绘制，</w:t>
      </w:r>
      <w:r w:rsidR="002D0099">
        <w:rPr>
          <w:rFonts w:ascii="Calibri" w:eastAsia="楷体" w:hAnsi="Calibri" w:cs="Times New Roman" w:hint="eastAsia"/>
          <w:kern w:val="2"/>
          <w:sz w:val="28"/>
          <w:lang w:eastAsia="zh-CN"/>
        </w:rPr>
        <w:t>热动力学</w:t>
      </w:r>
      <w:r w:rsidR="00A024D8" w:rsidRPr="00A024D8">
        <w:rPr>
          <w:rFonts w:ascii="Calibri" w:eastAsia="楷体" w:hAnsi="Calibri" w:cs="Times New Roman" w:hint="eastAsia"/>
          <w:kern w:val="2"/>
          <w:sz w:val="28"/>
          <w:lang w:eastAsia="zh-CN"/>
        </w:rPr>
        <w:t>优化、作图处理</w:t>
      </w:r>
      <w:ins w:id="15" w:author="ye chauncy" w:date="2019-10-07T19:30:00Z">
        <w:r w:rsidR="00A95C04">
          <w:rPr>
            <w:rFonts w:ascii="Calibri" w:eastAsia="楷体" w:hAnsi="Calibri" w:cs="Times New Roman" w:hint="eastAsia"/>
            <w:kern w:val="2"/>
            <w:sz w:val="28"/>
            <w:lang w:eastAsia="zh-CN"/>
          </w:rPr>
          <w:t>，地</w:t>
        </w:r>
      </w:ins>
      <w:ins w:id="16" w:author="ye chauncy" w:date="2019-10-07T19:38:00Z">
        <w:r w:rsidR="00E53991">
          <w:rPr>
            <w:rFonts w:ascii="Calibri" w:eastAsia="楷体" w:hAnsi="Calibri" w:cs="Times New Roman" w:hint="eastAsia"/>
            <w:kern w:val="2"/>
            <w:sz w:val="28"/>
            <w:lang w:eastAsia="zh-CN"/>
          </w:rPr>
          <w:t>球</w:t>
        </w:r>
      </w:ins>
      <w:r w:rsidR="002D0099">
        <w:rPr>
          <w:rFonts w:ascii="Calibri" w:eastAsia="楷体" w:hAnsi="Calibri" w:cs="Times New Roman" w:hint="eastAsia"/>
          <w:kern w:val="2"/>
          <w:sz w:val="28"/>
          <w:lang w:eastAsia="zh-CN"/>
        </w:rPr>
        <w:t>热动力学</w:t>
      </w:r>
      <w:ins w:id="17" w:author="ye chauncy" w:date="2019-10-07T19:30:00Z">
        <w:r w:rsidR="00A95C04">
          <w:rPr>
            <w:rFonts w:ascii="Calibri" w:eastAsia="楷体" w:hAnsi="Calibri" w:cs="Times New Roman" w:hint="eastAsia"/>
            <w:kern w:val="2"/>
            <w:sz w:val="28"/>
            <w:lang w:eastAsia="zh-CN"/>
          </w:rPr>
          <w:t>文献搜索与</w:t>
        </w:r>
      </w:ins>
      <w:r w:rsidR="002D0099">
        <w:rPr>
          <w:rFonts w:ascii="Calibri" w:eastAsia="楷体" w:hAnsi="Calibri" w:cs="Times New Roman" w:hint="eastAsia"/>
          <w:kern w:val="2"/>
          <w:sz w:val="28"/>
          <w:lang w:eastAsia="zh-CN"/>
        </w:rPr>
        <w:t>热力学平衡</w:t>
      </w:r>
      <w:ins w:id="18" w:author="ye chauncy" w:date="2019-10-07T19:30:00Z">
        <w:r w:rsidR="00A95C04">
          <w:rPr>
            <w:rFonts w:ascii="Calibri" w:eastAsia="楷体" w:hAnsi="Calibri" w:cs="Times New Roman" w:hint="eastAsia"/>
            <w:kern w:val="2"/>
            <w:sz w:val="28"/>
            <w:lang w:eastAsia="zh-CN"/>
          </w:rPr>
          <w:t>计算</w:t>
        </w:r>
      </w:ins>
      <w:r w:rsidR="00A024D8" w:rsidRPr="00A024D8">
        <w:rPr>
          <w:rFonts w:ascii="Calibri" w:eastAsia="楷体" w:hAnsi="Calibri" w:cs="Times New Roman" w:hint="eastAsia"/>
          <w:kern w:val="2"/>
          <w:sz w:val="28"/>
          <w:lang w:eastAsia="zh-CN"/>
        </w:rPr>
        <w:t>等</w:t>
      </w:r>
      <w:ins w:id="19" w:author="ye chauncy" w:date="2019-10-07T19:30:00Z">
        <w:r w:rsidR="00A95C04">
          <w:rPr>
            <w:rFonts w:ascii="Calibri" w:eastAsia="楷体" w:hAnsi="Calibri" w:cs="Times New Roman" w:hint="eastAsia"/>
            <w:kern w:val="2"/>
            <w:sz w:val="28"/>
            <w:lang w:eastAsia="zh-CN"/>
          </w:rPr>
          <w:t>功能</w:t>
        </w:r>
      </w:ins>
      <w:r w:rsidR="00A024D8" w:rsidRPr="00A024D8">
        <w:rPr>
          <w:rFonts w:ascii="Calibri" w:eastAsia="楷体" w:hAnsi="Calibri" w:cs="Times New Roman"/>
          <w:kern w:val="2"/>
          <w:sz w:val="28"/>
          <w:lang w:eastAsia="zh-CN"/>
        </w:rPr>
        <w:t>，</w:t>
      </w:r>
      <w:r w:rsidR="00A024D8" w:rsidRPr="00A024D8">
        <w:rPr>
          <w:rFonts w:ascii="Calibri" w:eastAsia="楷体" w:hAnsi="Calibri" w:cs="Times New Roman" w:hint="eastAsia"/>
          <w:kern w:val="2"/>
          <w:sz w:val="28"/>
          <w:lang w:eastAsia="zh-CN"/>
        </w:rPr>
        <w:t>可以应用于大学生与科研工作者的教学与研究工作。</w:t>
      </w:r>
    </w:p>
    <w:p w14:paraId="3C27E454" w14:textId="4CE6D22F"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b/>
          <w:bCs/>
          <w:kern w:val="2"/>
          <w:sz w:val="32"/>
          <w:szCs w:val="32"/>
          <w:lang w:eastAsia="zh-CN"/>
        </w:rPr>
        <w:t>3</w:t>
      </w:r>
      <w:r>
        <w:rPr>
          <w:rFonts w:ascii="Calibri" w:eastAsia="楷体" w:hAnsi="Calibri" w:cs="Times New Roman" w:hint="eastAsia"/>
          <w:b/>
          <w:bCs/>
          <w:kern w:val="2"/>
          <w:sz w:val="32"/>
          <w:szCs w:val="32"/>
          <w:lang w:eastAsia="zh-CN"/>
        </w:rPr>
        <w:t>.</w:t>
      </w:r>
      <w:r>
        <w:rPr>
          <w:rFonts w:ascii="Calibri" w:eastAsia="楷体" w:hAnsi="Calibri" w:cs="Times New Roman"/>
          <w:b/>
          <w:bCs/>
          <w:kern w:val="2"/>
          <w:sz w:val="32"/>
          <w:szCs w:val="32"/>
          <w:lang w:eastAsia="zh-CN"/>
        </w:rPr>
        <w:t xml:space="preserve">1 </w:t>
      </w:r>
      <w:commentRangeStart w:id="20"/>
      <w:r w:rsidR="00A024D8" w:rsidRPr="00A024D8">
        <w:rPr>
          <w:rFonts w:ascii="Calibri" w:eastAsia="楷体" w:hAnsi="Calibri" w:cs="Times New Roman"/>
          <w:b/>
          <w:bCs/>
          <w:kern w:val="2"/>
          <w:sz w:val="32"/>
          <w:szCs w:val="32"/>
          <w:lang w:eastAsia="zh-CN"/>
        </w:rPr>
        <w:t>R</w:t>
      </w:r>
      <w:r w:rsidR="00A024D8" w:rsidRPr="00A024D8">
        <w:rPr>
          <w:rFonts w:ascii="Calibri" w:eastAsia="楷体" w:hAnsi="Calibri" w:cs="Times New Roman" w:hint="eastAsia"/>
          <w:b/>
          <w:bCs/>
          <w:kern w:val="2"/>
          <w:sz w:val="32"/>
          <w:szCs w:val="32"/>
          <w:lang w:eastAsia="zh-CN"/>
        </w:rPr>
        <w:t>平台介绍</w:t>
      </w:r>
      <w:commentRangeEnd w:id="20"/>
      <w:r w:rsidR="00A024D8" w:rsidRPr="00A024D8">
        <w:rPr>
          <w:rFonts w:ascii="Calibri" w:eastAsia="楷体" w:hAnsi="Calibri" w:cs="Times New Roman"/>
          <w:kern w:val="2"/>
          <w:sz w:val="21"/>
          <w:szCs w:val="21"/>
          <w:lang w:eastAsia="zh-CN"/>
        </w:rPr>
        <w:commentReference w:id="20"/>
      </w:r>
    </w:p>
    <w:p w14:paraId="616F3C30" w14:textId="77777777"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语言是近年来越来越受人们追捧的统计计算和统计成图的工具，有人曾这样说：“如果说统计学是人类历史上的一次伟大跨越，那么</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语言就是就是帮助统计学家走的更远的一双翅膀。”</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作为一个独立的，完善的，统一的系统有属于自己的一组套件：有效的数据存储和处理功能，一套完整的数组（特别是矩阵）计算操作符，拥有</w:t>
      </w:r>
      <w:r w:rsidRPr="00A024D8">
        <w:rPr>
          <w:rFonts w:ascii="Calibri" w:eastAsia="楷体" w:hAnsi="Calibri" w:cs="Times New Roman" w:hint="eastAsia"/>
          <w:kern w:val="2"/>
          <w:sz w:val="28"/>
          <w:lang w:eastAsia="zh-CN"/>
        </w:rPr>
        <w:lastRenderedPageBreak/>
        <w:t>完整体系的数据分析工具，为数据分析和显示提供的强大图形功能，源自</w:t>
      </w:r>
      <w:r w:rsidRPr="00A024D8">
        <w:rPr>
          <w:rFonts w:ascii="Calibri" w:eastAsia="楷体" w:hAnsi="Calibri" w:cs="Times New Roman" w:hint="eastAsia"/>
          <w:kern w:val="2"/>
          <w:sz w:val="28"/>
          <w:lang w:eastAsia="zh-CN"/>
        </w:rPr>
        <w:t>S</w:t>
      </w:r>
      <w:r w:rsidRPr="00A024D8">
        <w:rPr>
          <w:rFonts w:ascii="Calibri" w:eastAsia="楷体" w:hAnsi="Calibri" w:cs="Times New Roman" w:hint="eastAsia"/>
          <w:kern w:val="2"/>
          <w:sz w:val="28"/>
          <w:lang w:eastAsia="zh-CN"/>
        </w:rPr>
        <w:t>语言的一套完善、简单、有效的编程语言（包括条件、循环、自定义函数、输入输出功能）。它可以提供一些集成的统计工具，但更大量的是它提供各种数学计算、统计计算的函数，从而使使用者能灵活机动地进行数据分析，甚至创造出符合需要的新统计计算方法。正是因为这些突出的优势，</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语言已经逐渐成为社会上主流的数据处理软件，被广泛应用于生物统计、商业数据分析、机器学习和数据科学等领域。</w:t>
      </w:r>
    </w:p>
    <w:p w14:paraId="0364D6D5" w14:textId="0AAAEFAF"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b/>
          <w:bCs/>
          <w:kern w:val="2"/>
          <w:sz w:val="32"/>
          <w:szCs w:val="32"/>
          <w:lang w:eastAsia="zh-CN"/>
        </w:rPr>
        <w:t xml:space="preserve">3.2 </w:t>
      </w:r>
      <w:r w:rsidR="00A024D8" w:rsidRPr="00A024D8">
        <w:rPr>
          <w:rFonts w:ascii="Calibri" w:eastAsia="楷体" w:hAnsi="Calibri" w:cs="Times New Roman"/>
          <w:b/>
          <w:bCs/>
          <w:kern w:val="2"/>
          <w:sz w:val="32"/>
          <w:szCs w:val="32"/>
          <w:lang w:eastAsia="zh-CN"/>
        </w:rPr>
        <w:t>Shiny</w:t>
      </w:r>
      <w:r w:rsidR="00A024D8" w:rsidRPr="00A024D8">
        <w:rPr>
          <w:rFonts w:ascii="Calibri" w:eastAsia="楷体" w:hAnsi="Calibri" w:cs="Times New Roman" w:hint="eastAsia"/>
          <w:b/>
          <w:bCs/>
          <w:kern w:val="2"/>
          <w:sz w:val="32"/>
          <w:szCs w:val="32"/>
          <w:lang w:eastAsia="zh-CN"/>
        </w:rPr>
        <w:t>网页包</w:t>
      </w:r>
    </w:p>
    <w:p w14:paraId="4E92513D" w14:textId="3A234CC8" w:rsidR="00A024D8" w:rsidRPr="00A024D8" w:rsidRDefault="00A024D8" w:rsidP="00A024D8">
      <w:pPr>
        <w:spacing w:line="360" w:lineRule="auto"/>
        <w:ind w:firstLineChars="200" w:firstLine="560"/>
        <w:jc w:val="both"/>
        <w:rPr>
          <w:rFonts w:ascii="Calibri" w:eastAsia="黑体" w:hAnsi="Calibri" w:cs="Times New Roman"/>
          <w:b/>
          <w:bCs/>
          <w:kern w:val="2"/>
          <w:sz w:val="28"/>
          <w:szCs w:val="32"/>
          <w:lang w:eastAsia="zh-CN"/>
        </w:rPr>
      </w:pP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是由</w:t>
      </w:r>
      <w:proofErr w:type="spellStart"/>
      <w:r w:rsidRPr="00A024D8">
        <w:rPr>
          <w:rFonts w:ascii="Calibri" w:eastAsia="楷体" w:hAnsi="Calibri" w:cs="Times New Roman" w:hint="eastAsia"/>
          <w:kern w:val="2"/>
          <w:sz w:val="28"/>
          <w:lang w:eastAsia="zh-CN"/>
        </w:rPr>
        <w:t>Rstudio</w:t>
      </w:r>
      <w:proofErr w:type="spellEnd"/>
      <w:r w:rsidRPr="00A024D8">
        <w:rPr>
          <w:rFonts w:ascii="Calibri" w:eastAsia="楷体" w:hAnsi="Calibri" w:cs="Times New Roman" w:hint="eastAsia"/>
          <w:kern w:val="2"/>
          <w:sz w:val="28"/>
          <w:lang w:eastAsia="zh-CN"/>
        </w:rPr>
        <w:t>基于</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语言开发的网页包。其简明扼要的语句和借助</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语言形成的强大计算能力使得开发者能够更从容便捷地开发出自己想要的交互式网页程序</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免去了学习</w:t>
      </w:r>
      <w:r w:rsidRPr="00A024D8">
        <w:rPr>
          <w:rFonts w:ascii="Calibri" w:eastAsia="楷体" w:hAnsi="Calibri" w:cs="Times New Roman" w:hint="eastAsia"/>
          <w:kern w:val="2"/>
          <w:sz w:val="28"/>
          <w:lang w:eastAsia="zh-CN"/>
        </w:rPr>
        <w:t>Java</w:t>
      </w:r>
      <w:r w:rsidRPr="00A024D8">
        <w:rPr>
          <w:rFonts w:ascii="Calibri" w:eastAsia="楷体" w:hAnsi="Calibri" w:cs="Times New Roman" w:hint="eastAsia"/>
          <w:kern w:val="2"/>
          <w:sz w:val="28"/>
          <w:lang w:eastAsia="zh-CN"/>
        </w:rPr>
        <w:t>，</w:t>
      </w:r>
      <w:proofErr w:type="spellStart"/>
      <w:r w:rsidRPr="00A024D8">
        <w:rPr>
          <w:rFonts w:ascii="Calibri" w:eastAsia="楷体" w:hAnsi="Calibri" w:cs="Times New Roman" w:hint="eastAsia"/>
          <w:kern w:val="2"/>
          <w:sz w:val="28"/>
          <w:lang w:eastAsia="zh-CN"/>
        </w:rPr>
        <w:t>Javascript</w:t>
      </w:r>
      <w:proofErr w:type="spellEnd"/>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HTML</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CSS</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PHP</w:t>
      </w:r>
      <w:r w:rsidRPr="00A024D8">
        <w:rPr>
          <w:rFonts w:ascii="Calibri" w:eastAsia="楷体" w:hAnsi="Calibri" w:cs="Times New Roman" w:hint="eastAsia"/>
          <w:kern w:val="2"/>
          <w:sz w:val="28"/>
          <w:lang w:eastAsia="zh-CN"/>
        </w:rPr>
        <w:t>等程序语言的漫长过程。</w:t>
      </w: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是一款在</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语言框架下的网页程序，因此开发</w:t>
      </w: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程序只需要</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语言编程基础，这对于编程基础相对薄弱的地质学工作者来说是十分便利的。在</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强大的图像功能的帮助下，用户只需通过网页内嵌的部件调整相关数据即可实现个性化的需求，而这些是传统的相图查询系统所不能实现的。简言之，</w:t>
      </w: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是一款近年新开发出的更便捷更直观的网页程序开发程序包，能够快速地定制出所需要的网页程序，同时它具有强大的计算能力和将用户输入的数据实时反馈成图的技术，使之成为我们用于搭建地球化学</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相图的绝佳工具。由于使用</w:t>
      </w:r>
      <w:proofErr w:type="spellStart"/>
      <w:r w:rsidRPr="00A024D8">
        <w:rPr>
          <w:rFonts w:ascii="Calibri" w:eastAsia="楷体" w:hAnsi="Calibri" w:cs="Times New Roman" w:hint="eastAsia"/>
          <w:kern w:val="2"/>
          <w:sz w:val="28"/>
          <w:lang w:eastAsia="zh-CN"/>
        </w:rPr>
        <w:t>Shinyapp</w:t>
      </w:r>
      <w:proofErr w:type="spellEnd"/>
      <w:r w:rsidRPr="00A024D8">
        <w:rPr>
          <w:rFonts w:ascii="Calibri" w:eastAsia="楷体" w:hAnsi="Calibri" w:cs="Times New Roman" w:hint="eastAsia"/>
          <w:kern w:val="2"/>
          <w:sz w:val="28"/>
          <w:lang w:eastAsia="zh-CN"/>
        </w:rPr>
        <w:t>时，工作台是不会显示在用户界面中的，所以繁杂的任务命令都会被简单的拖动或点击动作所代替，</w:t>
      </w: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出色的成图能力也使得用户不需要长时间等待图像的生成。</w:t>
      </w:r>
      <w:r w:rsidRPr="00A024D8">
        <w:rPr>
          <w:rFonts w:ascii="Calibri" w:eastAsia="楷体" w:hAnsi="Calibri" w:cs="Times New Roman" w:hint="eastAsia"/>
          <w:kern w:val="2"/>
          <w:sz w:val="28"/>
          <w:lang w:eastAsia="zh-CN"/>
        </w:rPr>
        <w:t>Shiny</w:t>
      </w:r>
      <w:r w:rsidRPr="00A024D8">
        <w:rPr>
          <w:rFonts w:ascii="Calibri" w:eastAsia="楷体" w:hAnsi="Calibri" w:cs="Times New Roman" w:hint="eastAsia"/>
          <w:kern w:val="2"/>
          <w:sz w:val="28"/>
          <w:lang w:eastAsia="zh-CN"/>
        </w:rPr>
        <w:t>还可以将做好的网页</w:t>
      </w:r>
      <w:r w:rsidRPr="00A024D8">
        <w:rPr>
          <w:rFonts w:ascii="Calibri" w:eastAsia="楷体" w:hAnsi="Calibri" w:cs="Times New Roman" w:hint="eastAsia"/>
          <w:kern w:val="2"/>
          <w:sz w:val="28"/>
          <w:lang w:eastAsia="zh-CN"/>
        </w:rPr>
        <w:lastRenderedPageBreak/>
        <w:t>程序上传至服务器，用户只需通过互联网浏览器即可使用，不再需要下载、更新等复杂步骤，只需打开网页就可以进行工作。</w:t>
      </w:r>
    </w:p>
    <w:p w14:paraId="5E438346" w14:textId="639A9F0F"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b/>
          <w:bCs/>
          <w:kern w:val="2"/>
          <w:sz w:val="32"/>
          <w:szCs w:val="32"/>
          <w:lang w:eastAsia="zh-CN"/>
        </w:rPr>
        <w:t xml:space="preserve">3.3 </w:t>
      </w:r>
      <w:r w:rsidR="00A024D8" w:rsidRPr="00A024D8">
        <w:rPr>
          <w:rFonts w:ascii="Calibri" w:eastAsia="楷体" w:hAnsi="Calibri" w:cs="Times New Roman"/>
          <w:b/>
          <w:bCs/>
          <w:kern w:val="2"/>
          <w:sz w:val="32"/>
          <w:szCs w:val="32"/>
          <w:lang w:eastAsia="zh-CN"/>
        </w:rPr>
        <w:t>CHNOSZ</w:t>
      </w:r>
      <w:r w:rsidR="00A024D8" w:rsidRPr="00A024D8">
        <w:rPr>
          <w:rFonts w:ascii="Calibri" w:eastAsia="楷体" w:hAnsi="Calibri" w:cs="Times New Roman" w:hint="eastAsia"/>
          <w:b/>
          <w:bCs/>
          <w:kern w:val="2"/>
          <w:sz w:val="32"/>
          <w:szCs w:val="32"/>
          <w:lang w:eastAsia="zh-CN"/>
        </w:rPr>
        <w:t>数据库</w:t>
      </w:r>
    </w:p>
    <w:p w14:paraId="5F1006C5" w14:textId="77777777"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CHNOSZ</w:t>
      </w:r>
      <w:r w:rsidRPr="00A024D8">
        <w:rPr>
          <w:rFonts w:ascii="Calibri" w:eastAsia="楷体" w:hAnsi="Calibri" w:cs="Times New Roman" w:hint="eastAsia"/>
          <w:kern w:val="2"/>
          <w:sz w:val="28"/>
          <w:lang w:eastAsia="zh-CN"/>
        </w:rPr>
        <w:t>是由本项目指导老师</w:t>
      </w:r>
      <w:r w:rsidRPr="00A024D8">
        <w:rPr>
          <w:rFonts w:ascii="Calibri" w:eastAsia="楷体" w:hAnsi="Calibri" w:cs="Times New Roman" w:hint="eastAsia"/>
          <w:kern w:val="2"/>
          <w:sz w:val="28"/>
          <w:lang w:eastAsia="zh-CN"/>
        </w:rPr>
        <w:t>Jeffery</w:t>
      </w:r>
      <w:r w:rsidRPr="00A024D8">
        <w:rPr>
          <w:rFonts w:ascii="Calibri" w:eastAsia="楷体" w:hAnsi="Calibri" w:cs="Times New Roman" w:hint="eastAsia"/>
          <w:kern w:val="2"/>
          <w:sz w:val="28"/>
          <w:lang w:eastAsia="zh-CN"/>
        </w:rPr>
        <w:t>教授（中南大学地信院）开发的一款基于</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语言的程序包，于</w:t>
      </w:r>
      <w:r w:rsidRPr="00A024D8">
        <w:rPr>
          <w:rFonts w:ascii="Calibri" w:eastAsia="楷体" w:hAnsi="Calibri" w:cs="Times New Roman" w:hint="eastAsia"/>
          <w:kern w:val="2"/>
          <w:sz w:val="28"/>
          <w:lang w:eastAsia="zh-CN"/>
        </w:rPr>
        <w:t>2008</w:t>
      </w:r>
      <w:r w:rsidRPr="00A024D8">
        <w:rPr>
          <w:rFonts w:ascii="Calibri" w:eastAsia="楷体" w:hAnsi="Calibri" w:cs="Times New Roman" w:hint="eastAsia"/>
          <w:kern w:val="2"/>
          <w:sz w:val="28"/>
          <w:lang w:eastAsia="zh-CN"/>
        </w:rPr>
        <w:t>年公布，填补了相关领域交互式开源程序的空白，在各大操作系统上均可免费使用。</w:t>
      </w:r>
    </w:p>
    <w:p w14:paraId="04E09474" w14:textId="3B768949"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CHNOSZ</w:t>
      </w:r>
      <w:r w:rsidRPr="00A024D8">
        <w:rPr>
          <w:rFonts w:ascii="Calibri" w:eastAsia="楷体" w:hAnsi="Calibri" w:cs="Times New Roman" w:hint="eastAsia"/>
          <w:kern w:val="2"/>
          <w:sz w:val="28"/>
          <w:lang w:eastAsia="zh-CN"/>
        </w:rPr>
        <w:t>的地球化学</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数据库来源于“</w:t>
      </w:r>
      <w:proofErr w:type="spellStart"/>
      <w:r w:rsidRPr="00A024D8">
        <w:rPr>
          <w:rFonts w:ascii="Calibri" w:eastAsia="楷体" w:hAnsi="Calibri" w:cs="Times New Roman" w:hint="eastAsia"/>
          <w:kern w:val="2"/>
          <w:sz w:val="28"/>
          <w:lang w:eastAsia="zh-CN"/>
        </w:rPr>
        <w:t>OrganoBioGeoTherm</w:t>
      </w:r>
      <w:proofErr w:type="spellEnd"/>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CHNOSZ</w:t>
      </w:r>
      <w:r w:rsidRPr="00A024D8">
        <w:rPr>
          <w:rFonts w:ascii="Calibri" w:eastAsia="楷体" w:hAnsi="Calibri" w:cs="Times New Roman" w:hint="eastAsia"/>
          <w:kern w:val="2"/>
          <w:sz w:val="28"/>
          <w:lang w:eastAsia="zh-CN"/>
        </w:rPr>
        <w:t>的默认数据库被命名为</w:t>
      </w:r>
      <w:proofErr w:type="spellStart"/>
      <w:r w:rsidRPr="00A024D8">
        <w:rPr>
          <w:rFonts w:ascii="Calibri" w:eastAsia="楷体" w:hAnsi="Calibri" w:cs="Times New Roman" w:hint="eastAsia"/>
          <w:kern w:val="2"/>
          <w:sz w:val="28"/>
          <w:lang w:eastAsia="zh-CN"/>
        </w:rPr>
        <w:t>obigt</w:t>
      </w:r>
      <w:proofErr w:type="spellEnd"/>
      <w:r w:rsidRPr="00A024D8">
        <w:rPr>
          <w:rFonts w:ascii="Calibri" w:eastAsia="楷体" w:hAnsi="Calibri" w:cs="Times New Roman" w:hint="eastAsia"/>
          <w:kern w:val="2"/>
          <w:sz w:val="28"/>
          <w:lang w:eastAsia="zh-CN"/>
        </w:rPr>
        <w:t>，所有相关的数据资料都储存在其中。除了默认的数据库之外，</w:t>
      </w:r>
      <w:r w:rsidRPr="00A024D8">
        <w:rPr>
          <w:rFonts w:ascii="Calibri" w:eastAsia="楷体" w:hAnsi="Calibri" w:cs="Times New Roman" w:hint="eastAsia"/>
          <w:kern w:val="2"/>
          <w:sz w:val="28"/>
          <w:lang w:eastAsia="zh-CN"/>
        </w:rPr>
        <w:t>CHNOSZ</w:t>
      </w:r>
      <w:r w:rsidRPr="00A024D8">
        <w:rPr>
          <w:rFonts w:ascii="Calibri" w:eastAsia="楷体" w:hAnsi="Calibri" w:cs="Times New Roman" w:hint="eastAsia"/>
          <w:kern w:val="2"/>
          <w:sz w:val="28"/>
          <w:lang w:eastAsia="zh-CN"/>
        </w:rPr>
        <w:t>还提供了一些可选数据文件，以便计算较新模型或者重新计算更早之前的模型。使用</w:t>
      </w:r>
      <w:proofErr w:type="spellStart"/>
      <w:r w:rsidRPr="00A024D8">
        <w:rPr>
          <w:rFonts w:ascii="Calibri" w:eastAsia="楷体" w:hAnsi="Calibri" w:cs="Times New Roman" w:hint="eastAsia"/>
          <w:kern w:val="2"/>
          <w:sz w:val="28"/>
          <w:lang w:eastAsia="zh-CN"/>
        </w:rPr>
        <w:t>add.obigt</w:t>
      </w:r>
      <w:proofErr w:type="spellEnd"/>
      <w:r w:rsidRPr="00A024D8">
        <w:rPr>
          <w:rFonts w:ascii="Calibri" w:eastAsia="楷体" w:hAnsi="Calibri" w:cs="Times New Roman" w:hint="eastAsia"/>
          <w:kern w:val="2"/>
          <w:sz w:val="28"/>
          <w:lang w:eastAsia="zh-CN"/>
        </w:rPr>
        <w:t>函数即可将想要的数据添加进数据库中</w:t>
      </w:r>
      <w:r w:rsidRPr="00A024D8">
        <w:rPr>
          <w:rFonts w:ascii="Calibri" w:eastAsia="楷体" w:hAnsi="Calibri" w:cs="Times New Roman"/>
          <w:kern w:val="2"/>
          <w:sz w:val="28"/>
          <w:lang w:eastAsia="zh-CN"/>
        </w:rPr>
        <w:t>，</w:t>
      </w:r>
      <w:proofErr w:type="spellStart"/>
      <w:r w:rsidRPr="00A024D8">
        <w:rPr>
          <w:rFonts w:ascii="Calibri" w:eastAsia="楷体" w:hAnsi="Calibri" w:cs="Times New Roman" w:hint="eastAsia"/>
          <w:kern w:val="2"/>
          <w:sz w:val="28"/>
          <w:lang w:eastAsia="zh-CN"/>
        </w:rPr>
        <w:t>add.obigt</w:t>
      </w:r>
      <w:proofErr w:type="spellEnd"/>
      <w:r w:rsidRPr="00A024D8">
        <w:rPr>
          <w:rFonts w:ascii="Calibri" w:eastAsia="楷体" w:hAnsi="Calibri" w:cs="Times New Roman" w:hint="eastAsia"/>
          <w:kern w:val="2"/>
          <w:sz w:val="28"/>
          <w:lang w:eastAsia="zh-CN"/>
        </w:rPr>
        <w:t>函数也用于读取用户的数据文件。</w:t>
      </w:r>
    </w:p>
    <w:p w14:paraId="36ABD44C" w14:textId="2B876DD9"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在</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模型方面，</w:t>
      </w:r>
      <w:r w:rsidRPr="00A024D8">
        <w:rPr>
          <w:rFonts w:ascii="Calibri" w:eastAsia="楷体" w:hAnsi="Calibri" w:cs="Times New Roman" w:hint="eastAsia"/>
          <w:kern w:val="2"/>
          <w:sz w:val="28"/>
          <w:lang w:eastAsia="zh-CN"/>
        </w:rPr>
        <w:t>CHNOSZ</w:t>
      </w:r>
      <w:r w:rsidRPr="00A024D8">
        <w:rPr>
          <w:rFonts w:ascii="Calibri" w:eastAsia="楷体" w:hAnsi="Calibri" w:cs="Times New Roman" w:hint="eastAsia"/>
          <w:kern w:val="2"/>
          <w:sz w:val="28"/>
          <w:lang w:eastAsia="zh-CN"/>
        </w:rPr>
        <w:t>集合了目前研究的最新成果，使用了</w:t>
      </w:r>
      <w:r w:rsidRPr="00A024D8">
        <w:rPr>
          <w:rFonts w:ascii="Calibri" w:eastAsia="楷体" w:hAnsi="Calibri" w:cs="Times New Roman" w:hint="eastAsia"/>
          <w:kern w:val="2"/>
          <w:sz w:val="28"/>
          <w:lang w:eastAsia="zh-CN"/>
        </w:rPr>
        <w:t>Berman</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1988</w:t>
      </w:r>
      <w:r w:rsidRPr="00A024D8">
        <w:rPr>
          <w:rFonts w:ascii="Calibri" w:eastAsia="楷体" w:hAnsi="Calibri" w:cs="Times New Roman" w:hint="eastAsia"/>
          <w:kern w:val="2"/>
          <w:sz w:val="28"/>
          <w:lang w:eastAsia="zh-CN"/>
        </w:rPr>
        <w:t>）的矿物数据，在溶液和超临界水的默认计算中使用了</w:t>
      </w:r>
      <w:r w:rsidRPr="00A024D8">
        <w:rPr>
          <w:rFonts w:ascii="Calibri" w:eastAsia="楷体" w:hAnsi="Calibri" w:cs="Times New Roman" w:hint="eastAsia"/>
          <w:kern w:val="2"/>
          <w:sz w:val="28"/>
          <w:lang w:eastAsia="zh-CN"/>
        </w:rPr>
        <w:t>SUPCRT92</w:t>
      </w:r>
      <w:r w:rsidRPr="00A024D8">
        <w:rPr>
          <w:rFonts w:ascii="Calibri" w:eastAsia="楷体" w:hAnsi="Calibri" w:cs="Times New Roman" w:hint="eastAsia"/>
          <w:kern w:val="2"/>
          <w:sz w:val="28"/>
          <w:lang w:eastAsia="zh-CN"/>
        </w:rPr>
        <w:t>的</w:t>
      </w:r>
      <w:r w:rsidRPr="00A024D8">
        <w:rPr>
          <w:rFonts w:ascii="Calibri" w:eastAsia="楷体" w:hAnsi="Calibri" w:cs="Times New Roman" w:hint="eastAsia"/>
          <w:kern w:val="2"/>
          <w:sz w:val="28"/>
          <w:lang w:eastAsia="zh-CN"/>
        </w:rPr>
        <w:t>H2O92Fortran</w:t>
      </w:r>
      <w:r w:rsidRPr="00A024D8">
        <w:rPr>
          <w:rFonts w:ascii="Calibri" w:eastAsia="楷体" w:hAnsi="Calibri" w:cs="Times New Roman" w:hint="eastAsia"/>
          <w:kern w:val="2"/>
          <w:sz w:val="28"/>
          <w:lang w:eastAsia="zh-CN"/>
        </w:rPr>
        <w:t>子程序的模型计算</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。可在程序里的</w:t>
      </w:r>
      <w:proofErr w:type="spellStart"/>
      <w:r w:rsidRPr="00A024D8">
        <w:rPr>
          <w:rFonts w:ascii="Calibri" w:eastAsia="楷体" w:hAnsi="Calibri" w:cs="Times New Roman" w:hint="eastAsia"/>
          <w:kern w:val="2"/>
          <w:sz w:val="28"/>
          <w:lang w:eastAsia="zh-CN"/>
        </w:rPr>
        <w:t>subrt</w:t>
      </w:r>
      <w:proofErr w:type="spellEnd"/>
      <w:r w:rsidRPr="00A024D8">
        <w:rPr>
          <w:rFonts w:ascii="Calibri" w:eastAsia="楷体" w:hAnsi="Calibri" w:cs="Times New Roman" w:hint="eastAsia"/>
          <w:kern w:val="2"/>
          <w:sz w:val="28"/>
          <w:lang w:eastAsia="zh-CN"/>
        </w:rPr>
        <w:t>的”</w:t>
      </w:r>
      <w:r w:rsidRPr="00A024D8">
        <w:rPr>
          <w:rFonts w:ascii="Calibri" w:eastAsia="楷体" w:hAnsi="Calibri" w:cs="Times New Roman" w:hint="eastAsia"/>
          <w:kern w:val="2"/>
          <w:sz w:val="28"/>
          <w:lang w:eastAsia="zh-CN"/>
        </w:rPr>
        <w:t>IS</w:t>
      </w:r>
      <w:r w:rsidRPr="00A024D8">
        <w:rPr>
          <w:rFonts w:ascii="Calibri" w:eastAsia="楷体" w:hAnsi="Calibri" w:cs="Times New Roman" w:hint="eastAsia"/>
          <w:kern w:val="2"/>
          <w:sz w:val="28"/>
          <w:lang w:eastAsia="zh-CN"/>
        </w:rPr>
        <w:t>”参数中进行设置以实现非理想状态下的计算，扩大了程序的计算范围。在</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模型方面，</w:t>
      </w:r>
      <w:r w:rsidRPr="00A024D8">
        <w:rPr>
          <w:rFonts w:ascii="Calibri" w:eastAsia="楷体" w:hAnsi="Calibri" w:cs="Times New Roman" w:hint="eastAsia"/>
          <w:kern w:val="2"/>
          <w:sz w:val="28"/>
          <w:lang w:eastAsia="zh-CN"/>
        </w:rPr>
        <w:t>CHNOSZ</w:t>
      </w:r>
      <w:r w:rsidRPr="00A024D8">
        <w:rPr>
          <w:rFonts w:ascii="Calibri" w:eastAsia="楷体" w:hAnsi="Calibri" w:cs="Times New Roman" w:hint="eastAsia"/>
          <w:kern w:val="2"/>
          <w:sz w:val="28"/>
          <w:lang w:eastAsia="zh-CN"/>
        </w:rPr>
        <w:t>集合了目前研究的最新成果，使用了</w:t>
      </w:r>
      <w:r w:rsidRPr="00A024D8">
        <w:rPr>
          <w:rFonts w:ascii="Calibri" w:eastAsia="楷体" w:hAnsi="Calibri" w:cs="Times New Roman" w:hint="eastAsia"/>
          <w:kern w:val="2"/>
          <w:sz w:val="28"/>
          <w:lang w:eastAsia="zh-CN"/>
        </w:rPr>
        <w:t>Berman</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1988</w:t>
      </w:r>
      <w:r w:rsidRPr="00A024D8">
        <w:rPr>
          <w:rFonts w:ascii="Calibri" w:eastAsia="楷体" w:hAnsi="Calibri" w:cs="Times New Roman" w:hint="eastAsia"/>
          <w:kern w:val="2"/>
          <w:sz w:val="28"/>
          <w:lang w:eastAsia="zh-CN"/>
        </w:rPr>
        <w:t>）的矿物数据，在溶液和超临界水的默认计算中使用了</w:t>
      </w:r>
      <w:r w:rsidRPr="00A024D8">
        <w:rPr>
          <w:rFonts w:ascii="Calibri" w:eastAsia="楷体" w:hAnsi="Calibri" w:cs="Times New Roman" w:hint="eastAsia"/>
          <w:kern w:val="2"/>
          <w:sz w:val="28"/>
          <w:lang w:eastAsia="zh-CN"/>
        </w:rPr>
        <w:t>SUPCRT92</w:t>
      </w:r>
      <w:r w:rsidRPr="00A024D8">
        <w:rPr>
          <w:rFonts w:ascii="Calibri" w:eastAsia="楷体" w:hAnsi="Calibri" w:cs="Times New Roman" w:hint="eastAsia"/>
          <w:kern w:val="2"/>
          <w:sz w:val="28"/>
          <w:lang w:eastAsia="zh-CN"/>
        </w:rPr>
        <w:t>的</w:t>
      </w:r>
      <w:r w:rsidRPr="00A024D8">
        <w:rPr>
          <w:rFonts w:ascii="Calibri" w:eastAsia="楷体" w:hAnsi="Calibri" w:cs="Times New Roman" w:hint="eastAsia"/>
          <w:kern w:val="2"/>
          <w:sz w:val="28"/>
          <w:lang w:eastAsia="zh-CN"/>
        </w:rPr>
        <w:t>H2O92Fortran</w:t>
      </w:r>
      <w:r w:rsidRPr="00A024D8">
        <w:rPr>
          <w:rFonts w:ascii="Calibri" w:eastAsia="楷体" w:hAnsi="Calibri" w:cs="Times New Roman" w:hint="eastAsia"/>
          <w:kern w:val="2"/>
          <w:sz w:val="28"/>
          <w:lang w:eastAsia="zh-CN"/>
        </w:rPr>
        <w:t>子程序的模型计算</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。可在程序里的</w:t>
      </w:r>
      <w:proofErr w:type="spellStart"/>
      <w:r w:rsidRPr="00A024D8">
        <w:rPr>
          <w:rFonts w:ascii="Calibri" w:eastAsia="楷体" w:hAnsi="Calibri" w:cs="Times New Roman" w:hint="eastAsia"/>
          <w:kern w:val="2"/>
          <w:sz w:val="28"/>
          <w:lang w:eastAsia="zh-CN"/>
        </w:rPr>
        <w:t>subrt</w:t>
      </w:r>
      <w:proofErr w:type="spellEnd"/>
      <w:r w:rsidRPr="00A024D8">
        <w:rPr>
          <w:rFonts w:ascii="Calibri" w:eastAsia="楷体" w:hAnsi="Calibri" w:cs="Times New Roman" w:hint="eastAsia"/>
          <w:kern w:val="2"/>
          <w:sz w:val="28"/>
          <w:lang w:eastAsia="zh-CN"/>
        </w:rPr>
        <w:t>的”</w:t>
      </w:r>
      <w:r w:rsidRPr="00A024D8">
        <w:rPr>
          <w:rFonts w:ascii="Calibri" w:eastAsia="楷体" w:hAnsi="Calibri" w:cs="Times New Roman" w:hint="eastAsia"/>
          <w:kern w:val="2"/>
          <w:sz w:val="28"/>
          <w:lang w:eastAsia="zh-CN"/>
        </w:rPr>
        <w:t>IS</w:t>
      </w:r>
      <w:r w:rsidRPr="00A024D8">
        <w:rPr>
          <w:rFonts w:ascii="Calibri" w:eastAsia="楷体" w:hAnsi="Calibri" w:cs="Times New Roman" w:hint="eastAsia"/>
          <w:kern w:val="2"/>
          <w:sz w:val="28"/>
          <w:lang w:eastAsia="zh-CN"/>
        </w:rPr>
        <w:t>”参数中进行设置以实现非理想状态下的计算。</w:t>
      </w:r>
    </w:p>
    <w:p w14:paraId="78FC3D40" w14:textId="2F19190D" w:rsidR="00A024D8" w:rsidRPr="00A024D8" w:rsidRDefault="002D0099"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hint="eastAsia"/>
          <w:b/>
          <w:bCs/>
          <w:kern w:val="2"/>
          <w:sz w:val="32"/>
          <w:szCs w:val="32"/>
          <w:lang w:eastAsia="zh-CN"/>
        </w:rPr>
        <w:lastRenderedPageBreak/>
        <w:t>热动力学</w:t>
      </w:r>
      <w:r w:rsidR="00A024D8" w:rsidRPr="00A024D8">
        <w:rPr>
          <w:rFonts w:ascii="Calibri" w:eastAsia="楷体" w:hAnsi="Calibri" w:cs="Times New Roman" w:hint="eastAsia"/>
          <w:b/>
          <w:bCs/>
          <w:kern w:val="2"/>
          <w:sz w:val="32"/>
          <w:szCs w:val="32"/>
          <w:lang w:eastAsia="zh-CN"/>
        </w:rPr>
        <w:t>计算原理</w:t>
      </w:r>
    </w:p>
    <w:tbl>
      <w:tblPr>
        <w:tblStyle w:val="22"/>
        <w:tblpPr w:leftFromText="180" w:rightFromText="180" w:vertAnchor="text" w:horzAnchor="margin" w:tblpY="3451"/>
        <w:tblW w:w="0" w:type="auto"/>
        <w:tblLook w:val="04A0" w:firstRow="1" w:lastRow="0" w:firstColumn="1" w:lastColumn="0" w:noHBand="0" w:noVBand="1"/>
      </w:tblPr>
      <w:tblGrid>
        <w:gridCol w:w="4148"/>
        <w:gridCol w:w="4148"/>
      </w:tblGrid>
      <w:tr w:rsidR="00620062" w:rsidRPr="00A024D8" w14:paraId="1676200A" w14:textId="77777777" w:rsidTr="00F80A9D">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296" w:type="dxa"/>
            <w:gridSpan w:val="2"/>
          </w:tcPr>
          <w:p w14:paraId="14BFA052" w14:textId="77777777" w:rsidR="00620062" w:rsidRPr="00A024D8" w:rsidRDefault="00620062" w:rsidP="00620062">
            <w:pPr>
              <w:spacing w:line="360" w:lineRule="auto"/>
              <w:jc w:val="center"/>
              <w:rPr>
                <w:rFonts w:ascii="Calibri" w:eastAsia="楷体" w:hAnsi="Calibri" w:cs="Times New Roman"/>
                <w:sz w:val="28"/>
                <w:lang w:eastAsia="zh-CN"/>
              </w:rPr>
            </w:pPr>
            <w:r>
              <w:rPr>
                <w:rFonts w:ascii="Calibri" w:eastAsia="楷体" w:hAnsi="Calibri" w:cs="Times New Roman" w:hint="eastAsia"/>
                <w:sz w:val="28"/>
                <w:lang w:eastAsia="zh-CN"/>
              </w:rPr>
              <w:t>表</w:t>
            </w:r>
            <w:r>
              <w:rPr>
                <w:rFonts w:ascii="Calibri" w:eastAsia="楷体" w:hAnsi="Calibri" w:cs="Times New Roman" w:hint="eastAsia"/>
                <w:sz w:val="28"/>
                <w:lang w:eastAsia="zh-CN"/>
              </w:rPr>
              <w:t>1</w:t>
            </w:r>
            <w:r>
              <w:rPr>
                <w:rFonts w:ascii="Calibri" w:eastAsia="楷体" w:hAnsi="Calibri" w:cs="Times New Roman"/>
                <w:sz w:val="28"/>
                <w:lang w:eastAsia="zh-CN"/>
              </w:rPr>
              <w:t xml:space="preserve">  H</w:t>
            </w:r>
            <w:r w:rsidRPr="00AC2A69">
              <w:rPr>
                <w:rFonts w:ascii="Calibri" w:eastAsia="楷体" w:hAnsi="Calibri" w:cs="Times New Roman"/>
                <w:sz w:val="28"/>
                <w:vertAlign w:val="subscript"/>
                <w:lang w:eastAsia="zh-CN"/>
              </w:rPr>
              <w:t>2</w:t>
            </w:r>
            <w:r>
              <w:rPr>
                <w:rFonts w:ascii="Calibri" w:eastAsia="楷体" w:hAnsi="Calibri" w:cs="Times New Roman"/>
                <w:sz w:val="28"/>
                <w:lang w:eastAsia="zh-CN"/>
              </w:rPr>
              <w:t>O</w:t>
            </w:r>
            <w:r>
              <w:rPr>
                <w:rFonts w:ascii="Calibri" w:eastAsia="楷体" w:hAnsi="Calibri" w:cs="Times New Roman" w:hint="eastAsia"/>
                <w:sz w:val="28"/>
                <w:lang w:eastAsia="zh-CN"/>
              </w:rPr>
              <w:t>在</w:t>
            </w:r>
            <w:r w:rsidRPr="00AC2A69">
              <w:rPr>
                <w:rFonts w:ascii="Calibri" w:eastAsia="楷体" w:hAnsi="Calibri" w:cs="Times New Roman" w:hint="eastAsia"/>
                <w:sz w:val="28"/>
                <w:lang w:eastAsia="zh-CN"/>
              </w:rPr>
              <w:t>Eh-pH</w:t>
            </w:r>
            <w:r>
              <w:rPr>
                <w:rFonts w:ascii="Calibri" w:eastAsia="楷体" w:hAnsi="Calibri" w:cs="Times New Roman" w:hint="eastAsia"/>
                <w:sz w:val="28"/>
                <w:lang w:eastAsia="zh-CN"/>
              </w:rPr>
              <w:t>图中的数学模型</w:t>
            </w:r>
          </w:p>
        </w:tc>
      </w:tr>
      <w:tr w:rsidR="00620062" w:rsidRPr="00A024D8" w14:paraId="566C856E" w14:textId="77777777" w:rsidTr="00F80A9D">
        <w:trPr>
          <w:cnfStyle w:val="000000100000" w:firstRow="0" w:lastRow="0" w:firstColumn="0" w:lastColumn="0" w:oddVBand="0" w:evenVBand="0" w:oddHBand="1" w:evenHBand="0" w:firstRowFirstColumn="0" w:firstRowLastColumn="0" w:lastRowFirstColumn="0" w:lastRowLastColumn="0"/>
          <w:trHeight w:val="2117"/>
        </w:trPr>
        <w:tc>
          <w:tcPr>
            <w:cnfStyle w:val="001000000000" w:firstRow="0" w:lastRow="0" w:firstColumn="1" w:lastColumn="0" w:oddVBand="0" w:evenVBand="0" w:oddHBand="0" w:evenHBand="0" w:firstRowFirstColumn="0" w:firstRowLastColumn="0" w:lastRowFirstColumn="0" w:lastRowLastColumn="0"/>
            <w:tcW w:w="4148" w:type="dxa"/>
          </w:tcPr>
          <w:p w14:paraId="4CB7E697" w14:textId="77777777" w:rsidR="00620062" w:rsidRPr="00620062" w:rsidRDefault="00620062" w:rsidP="00620062">
            <w:pPr>
              <w:spacing w:line="360" w:lineRule="auto"/>
              <w:jc w:val="both"/>
              <w:rPr>
                <w:rFonts w:ascii="Calibri" w:eastAsia="楷体" w:hAnsi="Calibri" w:cs="Times New Roman"/>
                <w:b w:val="0"/>
                <w:bCs w:val="0"/>
                <w:sz w:val="28"/>
                <w:lang w:eastAsia="zh-CN"/>
              </w:rPr>
            </w:pPr>
            <w:r w:rsidRPr="00620062">
              <w:rPr>
                <w:rFonts w:ascii="Calibri" w:eastAsia="楷体" w:hAnsi="Calibri" w:cs="Times New Roman" w:hint="eastAsia"/>
                <w:b w:val="0"/>
                <w:bCs w:val="0"/>
                <w:sz w:val="28"/>
                <w:lang w:eastAsia="zh-CN"/>
              </w:rPr>
              <w:t>在</w:t>
            </w:r>
            <w:bookmarkStart w:id="21" w:name="_Hlk21188674"/>
            <w:r w:rsidRPr="00620062">
              <w:rPr>
                <w:rFonts w:ascii="Calibri" w:eastAsia="楷体" w:hAnsi="Calibri" w:cs="Times New Roman"/>
                <w:b w:val="0"/>
                <w:bCs w:val="0"/>
                <w:sz w:val="28"/>
                <w:lang w:eastAsia="zh-CN"/>
              </w:rPr>
              <w:t>1atm</w:t>
            </w:r>
            <w:bookmarkEnd w:id="21"/>
            <w:r w:rsidRPr="00620062">
              <w:rPr>
                <w:rFonts w:ascii="Calibri" w:eastAsia="楷体" w:hAnsi="Calibri" w:cs="Times New Roman" w:hint="eastAsia"/>
                <w:b w:val="0"/>
                <w:bCs w:val="0"/>
                <w:sz w:val="28"/>
                <w:lang w:eastAsia="zh-CN"/>
              </w:rPr>
              <w:t>，</w:t>
            </w:r>
            <w:r w:rsidRPr="00620062">
              <w:rPr>
                <w:rFonts w:ascii="Calibri" w:eastAsia="楷体" w:hAnsi="Calibri" w:cs="Times New Roman"/>
                <w:b w:val="0"/>
                <w:bCs w:val="0"/>
                <w:sz w:val="28"/>
                <w:lang w:eastAsia="zh-CN"/>
              </w:rPr>
              <w:t>25</w:t>
            </w:r>
            <w:r w:rsidRPr="00620062">
              <w:rPr>
                <w:rFonts w:ascii="微软雅黑" w:eastAsia="微软雅黑" w:hAnsi="微软雅黑" w:cs="微软雅黑" w:hint="eastAsia"/>
                <w:b w:val="0"/>
                <w:bCs w:val="0"/>
                <w:sz w:val="28"/>
                <w:lang w:eastAsia="zh-CN"/>
              </w:rPr>
              <w:t>℃</w:t>
            </w:r>
            <w:r w:rsidRPr="00620062">
              <w:rPr>
                <w:rFonts w:ascii="Calibri" w:eastAsia="楷体" w:hAnsi="Calibri" w:cs="Times New Roman" w:hint="eastAsia"/>
                <w:b w:val="0"/>
                <w:bCs w:val="0"/>
                <w:sz w:val="28"/>
                <w:lang w:eastAsia="zh-CN"/>
              </w:rPr>
              <w:t>条件下，水稳定场的上限取决于水与氧气之间的平衡</w:t>
            </w:r>
          </w:p>
        </w:tc>
        <w:tc>
          <w:tcPr>
            <w:tcW w:w="4148" w:type="dxa"/>
          </w:tcPr>
          <w:p w14:paraId="46160938" w14:textId="77777777" w:rsidR="00620062" w:rsidRPr="00A024D8" w:rsidRDefault="00620062" w:rsidP="00620062">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楷体" w:hAnsi="Calibri" w:cs="Times New Roman"/>
                <w:sz w:val="28"/>
                <w:lang w:eastAsia="zh-CN"/>
              </w:rPr>
            </w:pPr>
            <w:r w:rsidRPr="00A024D8">
              <w:rPr>
                <w:rFonts w:ascii="Calibri" w:eastAsia="楷体" w:hAnsi="Calibri" w:cs="Times New Roman" w:hint="eastAsia"/>
                <w:sz w:val="28"/>
                <w:lang w:eastAsia="zh-CN"/>
              </w:rPr>
              <w:t>在</w:t>
            </w:r>
            <w:r w:rsidRPr="00A024D8">
              <w:rPr>
                <w:rFonts w:ascii="Calibri" w:eastAsia="楷体" w:hAnsi="Calibri" w:cs="Times New Roman"/>
                <w:sz w:val="28"/>
                <w:lang w:eastAsia="zh-CN"/>
              </w:rPr>
              <w:t>1atm</w:t>
            </w:r>
            <w:r w:rsidRPr="00A024D8">
              <w:rPr>
                <w:rFonts w:ascii="Calibri" w:eastAsia="楷体" w:hAnsi="Calibri" w:cs="Times New Roman" w:hint="eastAsia"/>
                <w:sz w:val="28"/>
                <w:lang w:eastAsia="zh-CN"/>
              </w:rPr>
              <w:t>，</w:t>
            </w:r>
            <w:r w:rsidRPr="00A024D8">
              <w:rPr>
                <w:rFonts w:ascii="Calibri" w:eastAsia="楷体" w:hAnsi="Calibri" w:cs="Times New Roman"/>
                <w:sz w:val="28"/>
                <w:lang w:eastAsia="zh-CN"/>
              </w:rPr>
              <w:t>25</w:t>
            </w:r>
            <w:r w:rsidRPr="00A024D8">
              <w:rPr>
                <w:rFonts w:ascii="微软雅黑" w:eastAsia="微软雅黑" w:hAnsi="微软雅黑" w:cs="微软雅黑" w:hint="eastAsia"/>
                <w:sz w:val="28"/>
                <w:lang w:eastAsia="zh-CN"/>
              </w:rPr>
              <w:t>℃</w:t>
            </w:r>
            <w:r w:rsidRPr="00A024D8">
              <w:rPr>
                <w:rFonts w:ascii="Calibri" w:eastAsia="楷体" w:hAnsi="Calibri" w:cs="Times New Roman" w:hint="eastAsia"/>
                <w:sz w:val="28"/>
                <w:lang w:eastAsia="zh-CN"/>
              </w:rPr>
              <w:t>条件下，水稳定场的下限取决于以下平衡</w:t>
            </w:r>
          </w:p>
        </w:tc>
      </w:tr>
      <w:tr w:rsidR="00620062" w:rsidRPr="00A024D8" w14:paraId="0376E99B" w14:textId="77777777" w:rsidTr="00F80A9D">
        <w:trPr>
          <w:trHeight w:val="3400"/>
        </w:trPr>
        <w:tc>
          <w:tcPr>
            <w:cnfStyle w:val="001000000000" w:firstRow="0" w:lastRow="0" w:firstColumn="1" w:lastColumn="0" w:oddVBand="0" w:evenVBand="0" w:oddHBand="0" w:evenHBand="0" w:firstRowFirstColumn="0" w:firstRowLastColumn="0" w:lastRowFirstColumn="0" w:lastRowLastColumn="0"/>
            <w:tcW w:w="4148" w:type="dxa"/>
          </w:tcPr>
          <w:p w14:paraId="1C47AFDE" w14:textId="77777777" w:rsidR="00620062" w:rsidRPr="00A024D8" w:rsidRDefault="00620062" w:rsidP="00620062">
            <w:pPr>
              <w:spacing w:line="360" w:lineRule="auto"/>
              <w:jc w:val="both"/>
              <w:rPr>
                <w:rFonts w:ascii="Calibri" w:eastAsia="楷体" w:hAnsi="Calibri" w:cs="Times New Roman"/>
                <w:sz w:val="28"/>
              </w:rPr>
            </w:pPr>
            <w:r w:rsidRPr="00A024D8">
              <w:rPr>
                <w:rFonts w:ascii="Calibri" w:eastAsia="楷体" w:hAnsi="Calibri" w:cs="Times New Roman" w:hint="eastAsia"/>
                <w:noProof/>
                <w:sz w:val="28"/>
              </w:rPr>
              <w:drawing>
                <wp:inline distT="0" distB="0" distL="0" distR="0" wp14:anchorId="03EC8E25" wp14:editId="2515C2B6">
                  <wp:extent cx="2299999" cy="1767155"/>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水上限.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6428" cy="1772095"/>
                          </a:xfrm>
                          <a:prstGeom prst="rect">
                            <a:avLst/>
                          </a:prstGeom>
                        </pic:spPr>
                      </pic:pic>
                    </a:graphicData>
                  </a:graphic>
                </wp:inline>
              </w:drawing>
            </w:r>
          </w:p>
        </w:tc>
        <w:tc>
          <w:tcPr>
            <w:tcW w:w="4148" w:type="dxa"/>
          </w:tcPr>
          <w:p w14:paraId="0532A880" w14:textId="77777777" w:rsidR="00620062" w:rsidRPr="00A024D8" w:rsidRDefault="00620062" w:rsidP="00620062">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楷体" w:hAnsi="Calibri" w:cs="Times New Roman"/>
                <w:b/>
                <w:bCs/>
                <w:noProof/>
                <w:sz w:val="28"/>
              </w:rPr>
            </w:pPr>
            <w:r w:rsidRPr="00A024D8">
              <w:rPr>
                <w:rFonts w:ascii="Calibri" w:eastAsia="楷体" w:hAnsi="Calibri" w:cs="Times New Roman"/>
                <w:b/>
                <w:bCs/>
                <w:noProof/>
                <w:sz w:val="28"/>
              </w:rPr>
              <w:drawing>
                <wp:inline distT="0" distB="0" distL="0" distR="0" wp14:anchorId="4EDB8C78" wp14:editId="57A8B4F4">
                  <wp:extent cx="2046006" cy="176286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水下限.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9035" cy="1782710"/>
                          </a:xfrm>
                          <a:prstGeom prst="rect">
                            <a:avLst/>
                          </a:prstGeom>
                        </pic:spPr>
                      </pic:pic>
                    </a:graphicData>
                  </a:graphic>
                </wp:inline>
              </w:drawing>
            </w:r>
          </w:p>
        </w:tc>
      </w:tr>
    </w:tbl>
    <w:p w14:paraId="513B2E8C" w14:textId="1EB79F46" w:rsidR="007979B5" w:rsidRPr="00A024D8" w:rsidRDefault="00A024D8" w:rsidP="00620062">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平台地球</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计算利用矿物成矿过程中各相间及成矿溶液中各物种间的质量平衡和电荷平衡，对成矿过程进行</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分析，建立数学模型及</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数据库，通过数值计算方法求解数学方程得到考查变量的值。根据矿物成矿过程中的</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原理，过程涉及到固相溶解反应即</w:t>
      </w:r>
      <w:commentRangeStart w:id="22"/>
      <w:r w:rsidRPr="00A024D8">
        <w:rPr>
          <w:rFonts w:ascii="Calibri" w:eastAsia="楷体" w:hAnsi="Calibri" w:cs="Times New Roman" w:hint="eastAsia"/>
          <w:kern w:val="2"/>
          <w:sz w:val="28"/>
          <w:lang w:eastAsia="zh-CN"/>
        </w:rPr>
        <w:t>固液</w:t>
      </w:r>
      <w:r w:rsidRPr="00A024D8">
        <w:rPr>
          <w:rFonts w:ascii="Calibri" w:eastAsia="楷体" w:hAnsi="Calibri" w:cs="Times New Roman"/>
          <w:kern w:val="2"/>
          <w:sz w:val="28"/>
          <w:lang w:eastAsia="zh-CN"/>
        </w:rPr>
        <w:t>平</w:t>
      </w:r>
      <w:r w:rsidRPr="00A024D8">
        <w:rPr>
          <w:rFonts w:ascii="Calibri" w:eastAsia="楷体" w:hAnsi="Calibri" w:cs="Times New Roman" w:hint="eastAsia"/>
          <w:kern w:val="2"/>
          <w:sz w:val="28"/>
          <w:lang w:eastAsia="zh-CN"/>
        </w:rPr>
        <w:t>衡</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液相溶液中各物</w:t>
      </w:r>
      <w:r w:rsidRPr="00A024D8">
        <w:rPr>
          <w:rFonts w:ascii="Calibri" w:eastAsia="楷体" w:hAnsi="Calibri" w:cs="Times New Roman"/>
          <w:kern w:val="2"/>
          <w:sz w:val="28"/>
          <w:lang w:eastAsia="zh-CN"/>
        </w:rPr>
        <w:t>质</w:t>
      </w:r>
      <w:r w:rsidRPr="00A024D8">
        <w:rPr>
          <w:rFonts w:ascii="Calibri" w:eastAsia="楷体" w:hAnsi="Calibri" w:cs="Times New Roman" w:hint="eastAsia"/>
          <w:kern w:val="2"/>
          <w:sz w:val="28"/>
          <w:lang w:eastAsia="zh-CN"/>
        </w:rPr>
        <w:t>间的平衡，液相中的离子络合反应</w:t>
      </w:r>
      <w:r w:rsidRPr="00A024D8">
        <w:rPr>
          <w:rFonts w:ascii="Calibri" w:eastAsia="楷体" w:hAnsi="Calibri" w:cs="Times New Roman"/>
          <w:kern w:val="2"/>
          <w:sz w:val="28"/>
          <w:lang w:eastAsia="zh-CN"/>
        </w:rPr>
        <w:t>平</w:t>
      </w:r>
      <w:r w:rsidRPr="00A024D8">
        <w:rPr>
          <w:rFonts w:ascii="Calibri" w:eastAsia="楷体" w:hAnsi="Calibri" w:cs="Times New Roman" w:hint="eastAsia"/>
          <w:kern w:val="2"/>
          <w:sz w:val="28"/>
          <w:lang w:eastAsia="zh-CN"/>
        </w:rPr>
        <w:t>衡和气液相</w:t>
      </w:r>
      <w:r w:rsidRPr="00A024D8">
        <w:rPr>
          <w:rFonts w:ascii="Calibri" w:eastAsia="楷体" w:hAnsi="Calibri" w:cs="Times New Roman"/>
          <w:kern w:val="2"/>
          <w:sz w:val="28"/>
          <w:lang w:eastAsia="zh-CN"/>
        </w:rPr>
        <w:t>平</w:t>
      </w:r>
      <w:r w:rsidRPr="00A024D8">
        <w:rPr>
          <w:rFonts w:ascii="Calibri" w:eastAsia="楷体" w:hAnsi="Calibri" w:cs="Times New Roman" w:hint="eastAsia"/>
          <w:kern w:val="2"/>
          <w:sz w:val="28"/>
          <w:lang w:eastAsia="zh-CN"/>
        </w:rPr>
        <w:t>衡。</w:t>
      </w:r>
      <w:commentRangeEnd w:id="22"/>
      <w:r w:rsidRPr="00A024D8">
        <w:rPr>
          <w:rFonts w:ascii="Calibri" w:eastAsia="楷体" w:hAnsi="Calibri" w:cs="Times New Roman"/>
          <w:kern w:val="2"/>
          <w:sz w:val="21"/>
          <w:szCs w:val="21"/>
          <w:lang w:eastAsia="zh-CN"/>
        </w:rPr>
        <w:commentReference w:id="22"/>
      </w:r>
      <w:r w:rsidRPr="00A024D8">
        <w:rPr>
          <w:rFonts w:ascii="Calibri" w:eastAsia="楷体" w:hAnsi="Calibri" w:cs="Times New Roman" w:hint="eastAsia"/>
          <w:kern w:val="2"/>
          <w:sz w:val="28"/>
          <w:lang w:eastAsia="zh-CN"/>
        </w:rPr>
        <w:t>列出过程中的各平衡的牛顿</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拉普拉斯方程，并且考虑到水的活度和液相中各离子的离子活度，得到非线性方程组形成雅可比矩阵。通过求解线性方程组得到成矿过程同期平衡时的非线性方程组的近似解。在水溶液中的各物种都有一种主要化合价存在方式</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如铁的主要存在化合价为</w:t>
      </w:r>
      <w:r w:rsidRPr="00A024D8">
        <w:rPr>
          <w:rFonts w:ascii="Calibri" w:eastAsia="楷体" w:hAnsi="Calibri" w:cs="Times New Roman"/>
          <w:kern w:val="2"/>
          <w:sz w:val="28"/>
          <w:lang w:eastAsia="zh-CN"/>
        </w:rPr>
        <w:t>+3</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考虑到成矿过程的成矿环境，可以将成矿水溶液中的某元素看作为完全以主要化合价形式存在，如溶液中的铁可以看作都是以三价铁的形式</w:t>
      </w:r>
      <w:r w:rsidRPr="00A024D8">
        <w:rPr>
          <w:rFonts w:ascii="Calibri" w:eastAsia="楷体" w:hAnsi="Calibri" w:cs="Times New Roman" w:hint="eastAsia"/>
          <w:kern w:val="2"/>
          <w:sz w:val="28"/>
          <w:lang w:eastAsia="zh-CN"/>
        </w:rPr>
        <w:lastRenderedPageBreak/>
        <w:t>存在</w:t>
      </w:r>
      <w:r w:rsidR="00C939F0">
        <w:rPr>
          <w:rFonts w:ascii="Calibri" w:eastAsia="楷体" w:hAnsi="Calibri" w:cs="Times New Roman" w:hint="eastAsia"/>
          <w:kern w:val="2"/>
          <w:sz w:val="28"/>
          <w:lang w:eastAsia="zh-CN"/>
        </w:rPr>
        <w:t>。</w:t>
      </w:r>
    </w:p>
    <w:tbl>
      <w:tblPr>
        <w:tblStyle w:val="22"/>
        <w:tblpPr w:leftFromText="180" w:rightFromText="180" w:vertAnchor="text" w:horzAnchor="margin" w:tblpXSpec="center" w:tblpY="298"/>
        <w:tblW w:w="7739" w:type="dxa"/>
        <w:tblLook w:val="04A0" w:firstRow="1" w:lastRow="0" w:firstColumn="1" w:lastColumn="0" w:noHBand="0" w:noVBand="1"/>
      </w:tblPr>
      <w:tblGrid>
        <w:gridCol w:w="3869"/>
        <w:gridCol w:w="3870"/>
      </w:tblGrid>
      <w:tr w:rsidR="007979B5" w:rsidRPr="00FE052B" w14:paraId="47CC75E3" w14:textId="77777777" w:rsidTr="00F80A9D">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7739" w:type="dxa"/>
            <w:gridSpan w:val="2"/>
          </w:tcPr>
          <w:p w14:paraId="66759470" w14:textId="77777777" w:rsidR="007979B5" w:rsidRPr="00FE052B" w:rsidRDefault="007979B5" w:rsidP="007979B5">
            <w:pPr>
              <w:jc w:val="center"/>
              <w:rPr>
                <w:rFonts w:ascii="Calibri" w:eastAsia="宋体" w:hAnsi="Calibri" w:cs="Times New Roman"/>
                <w:b w:val="0"/>
                <w:bCs w:val="0"/>
                <w:sz w:val="28"/>
                <w:szCs w:val="28"/>
                <w:lang w:eastAsia="zh-CN"/>
              </w:rPr>
            </w:pPr>
            <w:r>
              <w:rPr>
                <w:rFonts w:ascii="Calibri" w:eastAsia="宋体" w:hAnsi="Calibri" w:cs="Times New Roman" w:hint="eastAsia"/>
                <w:sz w:val="28"/>
                <w:szCs w:val="28"/>
                <w:lang w:eastAsia="zh-CN"/>
              </w:rPr>
              <w:t>表</w:t>
            </w:r>
            <w:r>
              <w:rPr>
                <w:rFonts w:ascii="Calibri" w:eastAsia="宋体" w:hAnsi="Calibri" w:cs="Times New Roman" w:hint="eastAsia"/>
                <w:sz w:val="28"/>
                <w:szCs w:val="28"/>
                <w:lang w:eastAsia="zh-CN"/>
              </w:rPr>
              <w:t>2</w:t>
            </w:r>
            <w:r w:rsidRPr="00F0769E">
              <w:rPr>
                <w:rFonts w:ascii="Calibri" w:eastAsia="宋体" w:hAnsi="Calibri" w:cs="Times New Roman" w:hint="eastAsia"/>
                <w:sz w:val="28"/>
                <w:szCs w:val="28"/>
                <w:lang w:eastAsia="zh-CN"/>
              </w:rPr>
              <w:t>计算中使用的部分离子活度数据</w:t>
            </w:r>
            <w:r w:rsidRPr="00F0769E">
              <w:rPr>
                <w:rFonts w:ascii="Calibri" w:eastAsia="宋体" w:hAnsi="Calibri" w:cs="Times New Roman" w:hint="eastAsia"/>
                <w:sz w:val="28"/>
                <w:szCs w:val="28"/>
                <w:lang w:eastAsia="zh-CN"/>
              </w:rPr>
              <w:t>(298.15K</w:t>
            </w:r>
          </w:p>
        </w:tc>
      </w:tr>
      <w:tr w:rsidR="007979B5" w:rsidRPr="007A3AFD" w14:paraId="66A5EDCD" w14:textId="77777777" w:rsidTr="00F80A9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869" w:type="dxa"/>
          </w:tcPr>
          <w:p w14:paraId="09D36035" w14:textId="77777777" w:rsidR="007979B5" w:rsidRPr="007A3AFD" w:rsidRDefault="007979B5" w:rsidP="007979B5">
            <w:pPr>
              <w:jc w:val="center"/>
              <w:rPr>
                <w:rFonts w:ascii="Calibri" w:eastAsia="宋体" w:hAnsi="Calibri" w:cs="Times New Roman"/>
                <w:sz w:val="28"/>
                <w:szCs w:val="28"/>
              </w:rPr>
            </w:pPr>
            <w:proofErr w:type="spellStart"/>
            <w:r w:rsidRPr="007A3AFD">
              <w:rPr>
                <w:rFonts w:ascii="Calibri" w:eastAsia="宋体" w:hAnsi="Calibri" w:cs="Times New Roman"/>
                <w:sz w:val="28"/>
                <w:szCs w:val="28"/>
              </w:rPr>
              <w:t>物质（状态</w:t>
            </w:r>
            <w:proofErr w:type="spellEnd"/>
            <w:r w:rsidRPr="007A3AFD">
              <w:rPr>
                <w:rFonts w:ascii="Calibri" w:eastAsia="宋体" w:hAnsi="Calibri" w:cs="Times New Roman"/>
                <w:sz w:val="28"/>
                <w:szCs w:val="28"/>
              </w:rPr>
              <w:t>）</w:t>
            </w:r>
          </w:p>
        </w:tc>
        <w:tc>
          <w:tcPr>
            <w:tcW w:w="3870" w:type="dxa"/>
          </w:tcPr>
          <w:p w14:paraId="0D1E8376" w14:textId="77777777" w:rsidR="007979B5" w:rsidRPr="007A3AFD" w:rsidRDefault="007979B5" w:rsidP="007979B5">
            <w:pPr>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b/>
                <w:bCs/>
                <w:sz w:val="28"/>
                <w:szCs w:val="28"/>
              </w:rPr>
            </w:pPr>
            <m:oMath>
              <m:r>
                <m:rPr>
                  <m:sty m:val="b"/>
                </m:rPr>
                <w:rPr>
                  <w:rFonts w:ascii="Cambria Math" w:eastAsia="宋体" w:hAnsi="Cambria Math" w:cs="Times New Roman"/>
                  <w:sz w:val="28"/>
                  <w:szCs w:val="28"/>
                </w:rPr>
                <m:t>∆</m:t>
              </m:r>
              <m:sSubSup>
                <m:sSubSupPr>
                  <m:ctrlPr>
                    <w:rPr>
                      <w:rFonts w:ascii="Cambria Math" w:eastAsia="宋体" w:hAnsi="Cambria Math" w:cs="Times New Roman"/>
                      <w:b/>
                      <w:bCs/>
                      <w:sz w:val="28"/>
                      <w:szCs w:val="28"/>
                    </w:rPr>
                  </m:ctrlPr>
                </m:sSubSupPr>
                <m:e>
                  <m:r>
                    <m:rPr>
                      <m:sty m:val="bi"/>
                    </m:rPr>
                    <w:rPr>
                      <w:rFonts w:ascii="Cambria Math" w:eastAsia="宋体" w:hAnsi="Cambria Math" w:cs="Times New Roman"/>
                      <w:sz w:val="28"/>
                      <w:szCs w:val="28"/>
                    </w:rPr>
                    <m:t>G</m:t>
                  </m:r>
                </m:e>
                <m:sub>
                  <m:r>
                    <m:rPr>
                      <m:sty m:val="bi"/>
                    </m:rPr>
                    <w:rPr>
                      <w:rFonts w:ascii="Cambria Math" w:eastAsia="宋体" w:hAnsi="Cambria Math" w:cs="Times New Roman"/>
                      <w:sz w:val="28"/>
                      <w:szCs w:val="28"/>
                    </w:rPr>
                    <m:t>f</m:t>
                  </m:r>
                </m:sub>
                <m:sup>
                  <m:r>
                    <m:rPr>
                      <m:sty m:val="b"/>
                    </m:rPr>
                    <w:rPr>
                      <w:rFonts w:ascii="Cambria Math" w:eastAsia="宋体" w:hAnsi="Cambria Math" w:cs="Times New Roman"/>
                      <w:sz w:val="28"/>
                      <w:szCs w:val="28"/>
                    </w:rPr>
                    <m:t>0</m:t>
                  </m:r>
                </m:sup>
              </m:sSubSup>
            </m:oMath>
            <w:r w:rsidRPr="007A3AFD">
              <w:rPr>
                <w:rFonts w:ascii="Calibri" w:eastAsia="宋体" w:hAnsi="Calibri" w:cs="Times New Roman" w:hint="eastAsia"/>
                <w:b/>
                <w:bCs/>
                <w:sz w:val="28"/>
                <w:szCs w:val="28"/>
              </w:rPr>
              <w:t>(</w:t>
            </w:r>
            <w:r w:rsidRPr="007A3AFD">
              <w:rPr>
                <w:rFonts w:ascii="Calibri" w:eastAsia="宋体" w:hAnsi="Calibri" w:cs="Times New Roman"/>
                <w:b/>
                <w:bCs/>
                <w:sz w:val="28"/>
                <w:szCs w:val="28"/>
              </w:rPr>
              <w:t>kJ/mol)</w:t>
            </w:r>
          </w:p>
        </w:tc>
      </w:tr>
      <w:tr w:rsidR="007979B5" w:rsidRPr="00A024D8" w14:paraId="29D79B18" w14:textId="77777777" w:rsidTr="00F80A9D">
        <w:trPr>
          <w:trHeight w:val="356"/>
        </w:trPr>
        <w:tc>
          <w:tcPr>
            <w:cnfStyle w:val="001000000000" w:firstRow="0" w:lastRow="0" w:firstColumn="1" w:lastColumn="0" w:oddVBand="0" w:evenVBand="0" w:oddHBand="0" w:evenHBand="0" w:firstRowFirstColumn="0" w:firstRowLastColumn="0" w:lastRowFirstColumn="0" w:lastRowLastColumn="0"/>
            <w:tcW w:w="3869" w:type="dxa"/>
          </w:tcPr>
          <w:p w14:paraId="06A0CA90"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b w:val="0"/>
                <w:bCs w:val="0"/>
                <w:sz w:val="28"/>
                <w:szCs w:val="28"/>
              </w:rPr>
              <w:t>Fe</w:t>
            </w:r>
            <w:r w:rsidRPr="007A3AFD">
              <w:rPr>
                <w:rFonts w:ascii="Adobe 仿宋 Std R" w:eastAsia="Adobe 仿宋 Std R" w:hAnsi="Adobe 仿宋 Std R" w:cs="Times New Roman"/>
                <w:b w:val="0"/>
                <w:bCs w:val="0"/>
                <w:sz w:val="28"/>
                <w:szCs w:val="28"/>
                <w:vertAlign w:val="superscript"/>
              </w:rPr>
              <w:t>2+</w:t>
            </w:r>
            <w:r w:rsidRPr="007A3AFD">
              <w:rPr>
                <w:rFonts w:ascii="Adobe 仿宋 Std R" w:eastAsia="Adobe 仿宋 Std R" w:hAnsi="Adobe 仿宋 Std R" w:cs="Times New Roman" w:hint="eastAsia"/>
                <w:b w:val="0"/>
                <w:bCs w:val="0"/>
                <w:sz w:val="28"/>
                <w:szCs w:val="28"/>
              </w:rPr>
              <w:t>(</w:t>
            </w:r>
            <w:proofErr w:type="spellStart"/>
            <w:r w:rsidRPr="007A3AFD">
              <w:rPr>
                <w:rFonts w:ascii="Adobe 仿宋 Std R" w:eastAsia="Adobe 仿宋 Std R" w:hAnsi="Adobe 仿宋 Std R" w:cs="Times New Roman"/>
                <w:b w:val="0"/>
                <w:bCs w:val="0"/>
                <w:sz w:val="28"/>
                <w:szCs w:val="28"/>
              </w:rPr>
              <w:t>aq</w:t>
            </w:r>
            <w:proofErr w:type="spellEnd"/>
            <w:r w:rsidRPr="007A3AFD">
              <w:rPr>
                <w:rFonts w:ascii="Adobe 仿宋 Std R" w:eastAsia="Adobe 仿宋 Std R" w:hAnsi="Adobe 仿宋 Std R" w:cs="Times New Roman"/>
                <w:b w:val="0"/>
                <w:bCs w:val="0"/>
                <w:sz w:val="28"/>
                <w:szCs w:val="28"/>
              </w:rPr>
              <w:t>)</w:t>
            </w:r>
          </w:p>
        </w:tc>
        <w:tc>
          <w:tcPr>
            <w:tcW w:w="3870" w:type="dxa"/>
          </w:tcPr>
          <w:p w14:paraId="618797CE" w14:textId="77777777" w:rsidR="007979B5" w:rsidRPr="007A3AFD" w:rsidRDefault="007979B5" w:rsidP="007979B5">
            <w:pP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hint="eastAsia"/>
                <w:sz w:val="28"/>
                <w:szCs w:val="28"/>
              </w:rPr>
              <w:t>-78.9</w:t>
            </w:r>
            <w:r w:rsidRPr="007A3AFD">
              <w:rPr>
                <w:rFonts w:ascii="Adobe 仿宋 Std R" w:eastAsia="Adobe 仿宋 Std R" w:hAnsi="Adobe 仿宋 Std R" w:cs="Times New Roman"/>
                <w:sz w:val="28"/>
                <w:szCs w:val="28"/>
              </w:rPr>
              <w:t>5</w:t>
            </w:r>
          </w:p>
        </w:tc>
      </w:tr>
      <w:tr w:rsidR="007979B5" w:rsidRPr="00A024D8" w14:paraId="2CDC4A0E" w14:textId="77777777" w:rsidTr="00F80A9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869" w:type="dxa"/>
          </w:tcPr>
          <w:p w14:paraId="4F65B8B7"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b w:val="0"/>
                <w:bCs w:val="0"/>
                <w:sz w:val="28"/>
                <w:szCs w:val="28"/>
              </w:rPr>
              <w:t>Fe</w:t>
            </w:r>
            <w:r w:rsidRPr="007A3AFD">
              <w:rPr>
                <w:rFonts w:ascii="Adobe 仿宋 Std R" w:eastAsia="Adobe 仿宋 Std R" w:hAnsi="Adobe 仿宋 Std R" w:cs="Times New Roman"/>
                <w:b w:val="0"/>
                <w:bCs w:val="0"/>
                <w:sz w:val="28"/>
                <w:szCs w:val="28"/>
                <w:vertAlign w:val="superscript"/>
              </w:rPr>
              <w:t>3+</w:t>
            </w:r>
            <w:r w:rsidRPr="007A3AFD">
              <w:rPr>
                <w:rFonts w:ascii="Adobe 仿宋 Std R" w:eastAsia="Adobe 仿宋 Std R" w:hAnsi="Adobe 仿宋 Std R" w:cs="Times New Roman" w:hint="eastAsia"/>
                <w:b w:val="0"/>
                <w:bCs w:val="0"/>
                <w:sz w:val="28"/>
                <w:szCs w:val="28"/>
              </w:rPr>
              <w:t>(</w:t>
            </w:r>
            <w:proofErr w:type="spellStart"/>
            <w:r w:rsidRPr="007A3AFD">
              <w:rPr>
                <w:rFonts w:ascii="Adobe 仿宋 Std R" w:eastAsia="Adobe 仿宋 Std R" w:hAnsi="Adobe 仿宋 Std R" w:cs="Times New Roman"/>
                <w:b w:val="0"/>
                <w:bCs w:val="0"/>
                <w:sz w:val="28"/>
                <w:szCs w:val="28"/>
              </w:rPr>
              <w:t>aq</w:t>
            </w:r>
            <w:proofErr w:type="spellEnd"/>
            <w:r w:rsidRPr="007A3AFD">
              <w:rPr>
                <w:rFonts w:ascii="Adobe 仿宋 Std R" w:eastAsia="Adobe 仿宋 Std R" w:hAnsi="Adobe 仿宋 Std R" w:cs="Times New Roman"/>
                <w:b w:val="0"/>
                <w:bCs w:val="0"/>
                <w:sz w:val="28"/>
                <w:szCs w:val="28"/>
              </w:rPr>
              <w:t>)</w:t>
            </w:r>
          </w:p>
        </w:tc>
        <w:tc>
          <w:tcPr>
            <w:tcW w:w="3870" w:type="dxa"/>
          </w:tcPr>
          <w:p w14:paraId="0C6C2BE3" w14:textId="77777777" w:rsidR="007979B5" w:rsidRPr="007A3AFD" w:rsidRDefault="007979B5" w:rsidP="007979B5">
            <w:pP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sz w:val="28"/>
                <w:szCs w:val="28"/>
              </w:rPr>
              <w:t>-4.69</w:t>
            </w:r>
          </w:p>
        </w:tc>
      </w:tr>
      <w:tr w:rsidR="007979B5" w:rsidRPr="00A024D8" w14:paraId="17C4536F" w14:textId="77777777" w:rsidTr="00F80A9D">
        <w:trPr>
          <w:trHeight w:val="356"/>
        </w:trPr>
        <w:tc>
          <w:tcPr>
            <w:cnfStyle w:val="001000000000" w:firstRow="0" w:lastRow="0" w:firstColumn="1" w:lastColumn="0" w:oddVBand="0" w:evenVBand="0" w:oddHBand="0" w:evenHBand="0" w:firstRowFirstColumn="0" w:firstRowLastColumn="0" w:lastRowFirstColumn="0" w:lastRowLastColumn="0"/>
            <w:tcW w:w="3869" w:type="dxa"/>
          </w:tcPr>
          <w:p w14:paraId="1A11C378"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b w:val="0"/>
                <w:bCs w:val="0"/>
                <w:sz w:val="28"/>
                <w:szCs w:val="28"/>
              </w:rPr>
              <w:t>Fe</w:t>
            </w:r>
            <w:r w:rsidRPr="007A3AFD">
              <w:rPr>
                <w:rFonts w:ascii="Adobe 仿宋 Std R" w:eastAsia="Adobe 仿宋 Std R" w:hAnsi="Adobe 仿宋 Std R" w:cs="Times New Roman"/>
                <w:b w:val="0"/>
                <w:bCs w:val="0"/>
                <w:sz w:val="28"/>
                <w:szCs w:val="28"/>
                <w:vertAlign w:val="subscript"/>
              </w:rPr>
              <w:t>2</w:t>
            </w:r>
            <w:r w:rsidRPr="007A3AFD">
              <w:rPr>
                <w:rFonts w:ascii="Adobe 仿宋 Std R" w:eastAsia="Adobe 仿宋 Std R" w:hAnsi="Adobe 仿宋 Std R" w:cs="Times New Roman"/>
                <w:b w:val="0"/>
                <w:bCs w:val="0"/>
                <w:sz w:val="28"/>
                <w:szCs w:val="28"/>
              </w:rPr>
              <w:t>0</w:t>
            </w:r>
            <w:r w:rsidRPr="007A3AFD">
              <w:rPr>
                <w:rFonts w:ascii="Adobe 仿宋 Std R" w:eastAsia="Adobe 仿宋 Std R" w:hAnsi="Adobe 仿宋 Std R" w:cs="Times New Roman"/>
                <w:b w:val="0"/>
                <w:bCs w:val="0"/>
                <w:sz w:val="28"/>
                <w:szCs w:val="28"/>
                <w:vertAlign w:val="subscript"/>
              </w:rPr>
              <w:t>3</w:t>
            </w:r>
            <w:r w:rsidRPr="007A3AFD">
              <w:rPr>
                <w:rFonts w:ascii="Adobe 仿宋 Std R" w:eastAsia="Adobe 仿宋 Std R" w:hAnsi="Adobe 仿宋 Std R" w:cs="Times New Roman" w:hint="eastAsia"/>
                <w:b w:val="0"/>
                <w:bCs w:val="0"/>
                <w:sz w:val="28"/>
                <w:szCs w:val="28"/>
              </w:rPr>
              <w:t>(</w:t>
            </w:r>
            <w:r w:rsidRPr="007A3AFD">
              <w:rPr>
                <w:rFonts w:ascii="Adobe 仿宋 Std R" w:eastAsia="Adobe 仿宋 Std R" w:hAnsi="Adobe 仿宋 Std R" w:cs="Times New Roman"/>
                <w:b w:val="0"/>
                <w:bCs w:val="0"/>
                <w:sz w:val="28"/>
                <w:szCs w:val="28"/>
              </w:rPr>
              <w:t>c)</w:t>
            </w:r>
          </w:p>
        </w:tc>
        <w:tc>
          <w:tcPr>
            <w:tcW w:w="3870" w:type="dxa"/>
          </w:tcPr>
          <w:p w14:paraId="368497E7" w14:textId="77777777" w:rsidR="007979B5" w:rsidRPr="007A3AFD" w:rsidRDefault="007979B5" w:rsidP="007979B5">
            <w:pP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hint="eastAsia"/>
                <w:sz w:val="28"/>
                <w:szCs w:val="28"/>
              </w:rPr>
              <w:t>-742.5</w:t>
            </w:r>
            <w:r w:rsidRPr="007A3AFD">
              <w:rPr>
                <w:rFonts w:ascii="Adobe 仿宋 Std R" w:eastAsia="Adobe 仿宋 Std R" w:hAnsi="Adobe 仿宋 Std R" w:cs="Times New Roman"/>
                <w:sz w:val="28"/>
                <w:szCs w:val="28"/>
              </w:rPr>
              <w:t>3</w:t>
            </w:r>
          </w:p>
        </w:tc>
      </w:tr>
      <w:tr w:rsidR="007979B5" w:rsidRPr="00A024D8" w14:paraId="193F3B37" w14:textId="77777777" w:rsidTr="00F80A9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3869" w:type="dxa"/>
          </w:tcPr>
          <w:p w14:paraId="61C18CFC"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b w:val="0"/>
                <w:bCs w:val="0"/>
                <w:sz w:val="28"/>
                <w:szCs w:val="28"/>
              </w:rPr>
              <w:t>Fe</w:t>
            </w:r>
            <w:r w:rsidRPr="007A3AFD">
              <w:rPr>
                <w:rFonts w:ascii="Adobe 仿宋 Std R" w:eastAsia="Adobe 仿宋 Std R" w:hAnsi="Adobe 仿宋 Std R" w:cs="Times New Roman"/>
                <w:b w:val="0"/>
                <w:bCs w:val="0"/>
                <w:sz w:val="28"/>
                <w:szCs w:val="28"/>
                <w:vertAlign w:val="subscript"/>
              </w:rPr>
              <w:t>3</w:t>
            </w:r>
            <w:r w:rsidRPr="007A3AFD">
              <w:rPr>
                <w:rFonts w:ascii="Adobe 仿宋 Std R" w:eastAsia="Adobe 仿宋 Std R" w:hAnsi="Adobe 仿宋 Std R" w:cs="Times New Roman"/>
                <w:b w:val="0"/>
                <w:bCs w:val="0"/>
                <w:sz w:val="28"/>
                <w:szCs w:val="28"/>
              </w:rPr>
              <w:t>0</w:t>
            </w:r>
            <w:r w:rsidRPr="007A3AFD">
              <w:rPr>
                <w:rFonts w:ascii="Adobe 仿宋 Std R" w:eastAsia="Adobe 仿宋 Std R" w:hAnsi="Adobe 仿宋 Std R" w:cs="Times New Roman"/>
                <w:b w:val="0"/>
                <w:bCs w:val="0"/>
                <w:sz w:val="28"/>
                <w:szCs w:val="28"/>
                <w:vertAlign w:val="subscript"/>
              </w:rPr>
              <w:t>4</w:t>
            </w:r>
            <w:r w:rsidRPr="007A3AFD">
              <w:rPr>
                <w:rFonts w:ascii="Adobe 仿宋 Std R" w:eastAsia="Adobe 仿宋 Std R" w:hAnsi="Adobe 仿宋 Std R" w:cs="Times New Roman" w:hint="eastAsia"/>
                <w:b w:val="0"/>
                <w:bCs w:val="0"/>
                <w:sz w:val="28"/>
                <w:szCs w:val="28"/>
              </w:rPr>
              <w:t>(</w:t>
            </w:r>
            <w:r w:rsidRPr="007A3AFD">
              <w:rPr>
                <w:rFonts w:ascii="Adobe 仿宋 Std R" w:eastAsia="Adobe 仿宋 Std R" w:hAnsi="Adobe 仿宋 Std R" w:cs="Times New Roman"/>
                <w:b w:val="0"/>
                <w:bCs w:val="0"/>
                <w:sz w:val="28"/>
                <w:szCs w:val="28"/>
              </w:rPr>
              <w:t>c)</w:t>
            </w:r>
          </w:p>
        </w:tc>
        <w:tc>
          <w:tcPr>
            <w:tcW w:w="3870" w:type="dxa"/>
          </w:tcPr>
          <w:p w14:paraId="594A7A35" w14:textId="77777777" w:rsidR="007979B5" w:rsidRPr="007A3AFD" w:rsidRDefault="007979B5" w:rsidP="007979B5">
            <w:pP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hint="eastAsia"/>
                <w:sz w:val="28"/>
                <w:szCs w:val="28"/>
              </w:rPr>
              <w:t>-1015.86</w:t>
            </w:r>
          </w:p>
        </w:tc>
      </w:tr>
      <w:tr w:rsidR="007979B5" w:rsidRPr="00A024D8" w14:paraId="6BC17E94" w14:textId="77777777" w:rsidTr="00F80A9D">
        <w:trPr>
          <w:trHeight w:val="356"/>
        </w:trPr>
        <w:tc>
          <w:tcPr>
            <w:cnfStyle w:val="001000000000" w:firstRow="0" w:lastRow="0" w:firstColumn="1" w:lastColumn="0" w:oddVBand="0" w:evenVBand="0" w:oddHBand="0" w:evenHBand="0" w:firstRowFirstColumn="0" w:firstRowLastColumn="0" w:lastRowFirstColumn="0" w:lastRowLastColumn="0"/>
            <w:tcW w:w="3869" w:type="dxa"/>
          </w:tcPr>
          <w:p w14:paraId="29CF7F67"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b w:val="0"/>
                <w:bCs w:val="0"/>
                <w:sz w:val="28"/>
                <w:szCs w:val="28"/>
              </w:rPr>
              <w:t>Fe</w:t>
            </w:r>
            <w:r w:rsidRPr="007A3AFD">
              <w:rPr>
                <w:rFonts w:ascii="Adobe 仿宋 Std R" w:eastAsia="Adobe 仿宋 Std R" w:hAnsi="Adobe 仿宋 Std R" w:cs="Times New Roman" w:hint="eastAsia"/>
                <w:b w:val="0"/>
                <w:bCs w:val="0"/>
                <w:sz w:val="28"/>
                <w:szCs w:val="28"/>
              </w:rPr>
              <w:t>(</w:t>
            </w:r>
            <w:r w:rsidRPr="007A3AFD">
              <w:rPr>
                <w:rFonts w:ascii="Adobe 仿宋 Std R" w:eastAsia="Adobe 仿宋 Std R" w:hAnsi="Adobe 仿宋 Std R" w:cs="Times New Roman"/>
                <w:b w:val="0"/>
                <w:bCs w:val="0"/>
                <w:sz w:val="28"/>
                <w:szCs w:val="28"/>
              </w:rPr>
              <w:t>OH)</w:t>
            </w:r>
            <w:r w:rsidRPr="007A3AFD">
              <w:rPr>
                <w:rFonts w:ascii="Adobe 仿宋 Std R" w:eastAsia="Adobe 仿宋 Std R" w:hAnsi="Adobe 仿宋 Std R" w:cs="Times New Roman" w:hint="eastAsia"/>
                <w:b w:val="0"/>
                <w:bCs w:val="0"/>
                <w:sz w:val="28"/>
                <w:szCs w:val="28"/>
                <w:vertAlign w:val="subscript"/>
              </w:rPr>
              <w:t>3</w:t>
            </w:r>
            <w:r w:rsidRPr="007A3AFD">
              <w:rPr>
                <w:rFonts w:ascii="Adobe 仿宋 Std R" w:eastAsia="Adobe 仿宋 Std R" w:hAnsi="Adobe 仿宋 Std R" w:cs="Times New Roman" w:hint="eastAsia"/>
                <w:b w:val="0"/>
                <w:bCs w:val="0"/>
                <w:sz w:val="28"/>
                <w:szCs w:val="28"/>
              </w:rPr>
              <w:t>(</w:t>
            </w:r>
            <w:r w:rsidRPr="007A3AFD">
              <w:rPr>
                <w:rFonts w:ascii="Adobe 仿宋 Std R" w:eastAsia="Adobe 仿宋 Std R" w:hAnsi="Adobe 仿宋 Std R" w:cs="Times New Roman"/>
                <w:b w:val="0"/>
                <w:bCs w:val="0"/>
                <w:sz w:val="28"/>
                <w:szCs w:val="28"/>
              </w:rPr>
              <w:t>c)</w:t>
            </w:r>
          </w:p>
        </w:tc>
        <w:tc>
          <w:tcPr>
            <w:tcW w:w="3870" w:type="dxa"/>
          </w:tcPr>
          <w:p w14:paraId="185764C4" w14:textId="77777777" w:rsidR="007979B5" w:rsidRPr="007A3AFD" w:rsidRDefault="007979B5" w:rsidP="007979B5">
            <w:pP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hint="eastAsia"/>
                <w:sz w:val="28"/>
                <w:szCs w:val="28"/>
              </w:rPr>
              <w:t>-696.8</w:t>
            </w:r>
            <w:r w:rsidRPr="007A3AFD">
              <w:rPr>
                <w:rFonts w:ascii="Adobe 仿宋 Std R" w:eastAsia="Adobe 仿宋 Std R" w:hAnsi="Adobe 仿宋 Std R" w:cs="Times New Roman"/>
                <w:sz w:val="28"/>
                <w:szCs w:val="28"/>
              </w:rPr>
              <w:t>2</w:t>
            </w:r>
          </w:p>
        </w:tc>
      </w:tr>
      <w:tr w:rsidR="007979B5" w:rsidRPr="00A024D8" w14:paraId="6EB0FDA0" w14:textId="77777777" w:rsidTr="00F80A9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69" w:type="dxa"/>
          </w:tcPr>
          <w:p w14:paraId="7921E9A0"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hint="eastAsia"/>
                <w:b w:val="0"/>
                <w:bCs w:val="0"/>
                <w:sz w:val="28"/>
                <w:szCs w:val="28"/>
              </w:rPr>
              <w:t>F</w:t>
            </w:r>
            <w:r w:rsidRPr="007A3AFD">
              <w:rPr>
                <w:rFonts w:ascii="Adobe 仿宋 Std R" w:eastAsia="Adobe 仿宋 Std R" w:hAnsi="Adobe 仿宋 Std R" w:cs="Times New Roman"/>
                <w:b w:val="0"/>
                <w:bCs w:val="0"/>
                <w:sz w:val="28"/>
                <w:szCs w:val="28"/>
              </w:rPr>
              <w:t>eCO</w:t>
            </w:r>
            <w:r w:rsidRPr="007A3AFD">
              <w:rPr>
                <w:rFonts w:ascii="Adobe 仿宋 Std R" w:eastAsia="Adobe 仿宋 Std R" w:hAnsi="Adobe 仿宋 Std R" w:cs="Times New Roman"/>
                <w:b w:val="0"/>
                <w:bCs w:val="0"/>
                <w:sz w:val="28"/>
                <w:szCs w:val="28"/>
                <w:vertAlign w:val="subscript"/>
              </w:rPr>
              <w:t>3</w:t>
            </w:r>
            <w:r w:rsidRPr="007A3AFD">
              <w:rPr>
                <w:rFonts w:ascii="Adobe 仿宋 Std R" w:eastAsia="Adobe 仿宋 Std R" w:hAnsi="Adobe 仿宋 Std R" w:cs="Times New Roman" w:hint="eastAsia"/>
                <w:b w:val="0"/>
                <w:bCs w:val="0"/>
                <w:sz w:val="28"/>
                <w:szCs w:val="28"/>
              </w:rPr>
              <w:t>(</w:t>
            </w:r>
            <w:r w:rsidRPr="007A3AFD">
              <w:rPr>
                <w:rFonts w:ascii="Adobe 仿宋 Std R" w:eastAsia="Adobe 仿宋 Std R" w:hAnsi="Adobe 仿宋 Std R" w:cs="Times New Roman"/>
                <w:b w:val="0"/>
                <w:bCs w:val="0"/>
                <w:sz w:val="28"/>
                <w:szCs w:val="28"/>
              </w:rPr>
              <w:t>c)</w:t>
            </w:r>
          </w:p>
        </w:tc>
        <w:tc>
          <w:tcPr>
            <w:tcW w:w="3870" w:type="dxa"/>
          </w:tcPr>
          <w:p w14:paraId="250C94B1" w14:textId="77777777" w:rsidR="007979B5" w:rsidRPr="007A3AFD" w:rsidRDefault="007979B5" w:rsidP="007979B5">
            <w:pP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hint="eastAsia"/>
                <w:sz w:val="28"/>
                <w:szCs w:val="28"/>
              </w:rPr>
              <w:t>-666.9</w:t>
            </w:r>
            <w:r w:rsidRPr="007A3AFD">
              <w:rPr>
                <w:rFonts w:ascii="Adobe 仿宋 Std R" w:eastAsia="Adobe 仿宋 Std R" w:hAnsi="Adobe 仿宋 Std R" w:cs="Times New Roman"/>
                <w:sz w:val="28"/>
                <w:szCs w:val="28"/>
              </w:rPr>
              <w:t>8</w:t>
            </w:r>
          </w:p>
        </w:tc>
      </w:tr>
      <w:tr w:rsidR="007979B5" w:rsidRPr="00A024D8" w14:paraId="3E520815" w14:textId="77777777" w:rsidTr="00F80A9D">
        <w:trPr>
          <w:trHeight w:val="356"/>
        </w:trPr>
        <w:tc>
          <w:tcPr>
            <w:cnfStyle w:val="001000000000" w:firstRow="0" w:lastRow="0" w:firstColumn="1" w:lastColumn="0" w:oddVBand="0" w:evenVBand="0" w:oddHBand="0" w:evenHBand="0" w:firstRowFirstColumn="0" w:firstRowLastColumn="0" w:lastRowFirstColumn="0" w:lastRowLastColumn="0"/>
            <w:tcW w:w="3869" w:type="dxa"/>
          </w:tcPr>
          <w:p w14:paraId="16FECD3A" w14:textId="77777777" w:rsidR="007979B5" w:rsidRPr="007A3AFD" w:rsidRDefault="007979B5" w:rsidP="007979B5">
            <w:pPr>
              <w:jc w:val="center"/>
              <w:rPr>
                <w:rFonts w:ascii="Adobe 仿宋 Std R" w:eastAsia="Adobe 仿宋 Std R" w:hAnsi="Adobe 仿宋 Std R" w:cs="Times New Roman"/>
                <w:b w:val="0"/>
                <w:bCs w:val="0"/>
                <w:sz w:val="28"/>
                <w:szCs w:val="28"/>
              </w:rPr>
            </w:pPr>
            <w:r w:rsidRPr="007A3AFD">
              <w:rPr>
                <w:rFonts w:ascii="Adobe 仿宋 Std R" w:eastAsia="Adobe 仿宋 Std R" w:hAnsi="Adobe 仿宋 Std R" w:cs="Times New Roman"/>
                <w:b w:val="0"/>
                <w:bCs w:val="0"/>
                <w:sz w:val="28"/>
                <w:szCs w:val="28"/>
              </w:rPr>
              <w:t>H</w:t>
            </w:r>
            <w:r w:rsidRPr="007A3AFD">
              <w:rPr>
                <w:rFonts w:ascii="Adobe 仿宋 Std R" w:eastAsia="Adobe 仿宋 Std R" w:hAnsi="Adobe 仿宋 Std R" w:cs="Times New Roman"/>
                <w:b w:val="0"/>
                <w:bCs w:val="0"/>
                <w:sz w:val="28"/>
                <w:szCs w:val="28"/>
                <w:vertAlign w:val="subscript"/>
              </w:rPr>
              <w:t>2</w:t>
            </w:r>
            <w:r w:rsidRPr="007A3AFD">
              <w:rPr>
                <w:rFonts w:ascii="Adobe 仿宋 Std R" w:eastAsia="Adobe 仿宋 Std R" w:hAnsi="Adobe 仿宋 Std R" w:cs="Times New Roman"/>
                <w:b w:val="0"/>
                <w:bCs w:val="0"/>
                <w:sz w:val="28"/>
                <w:szCs w:val="28"/>
              </w:rPr>
              <w:t>O</w:t>
            </w:r>
          </w:p>
        </w:tc>
        <w:tc>
          <w:tcPr>
            <w:tcW w:w="3870" w:type="dxa"/>
          </w:tcPr>
          <w:p w14:paraId="4813E557" w14:textId="77777777" w:rsidR="007979B5" w:rsidRPr="007A3AFD" w:rsidRDefault="007979B5" w:rsidP="007979B5">
            <w:pP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Times New Roman"/>
                <w:sz w:val="28"/>
                <w:szCs w:val="28"/>
              </w:rPr>
            </w:pPr>
            <w:r w:rsidRPr="007A3AFD">
              <w:rPr>
                <w:rFonts w:ascii="Adobe 仿宋 Std R" w:eastAsia="Adobe 仿宋 Std R" w:hAnsi="Adobe 仿宋 Std R" w:cs="Times New Roman"/>
                <w:sz w:val="28"/>
                <w:szCs w:val="28"/>
              </w:rPr>
              <w:t>-228.587</w:t>
            </w:r>
          </w:p>
        </w:tc>
      </w:tr>
    </w:tbl>
    <w:p w14:paraId="440CC9BE" w14:textId="4FB44155" w:rsidR="00F0769E" w:rsidRPr="00A024D8" w:rsidRDefault="00A024D8" w:rsidP="00620062">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kern w:val="2"/>
          <w:sz w:val="28"/>
          <w:lang w:eastAsia="zh-CN"/>
        </w:rPr>
        <w:t>现以铁及其化合物在水溶液中的存在为例，介绍</w:t>
      </w:r>
      <w:r w:rsidRPr="00A024D8">
        <w:rPr>
          <w:rFonts w:ascii="Calibri" w:eastAsia="楷体" w:hAnsi="Calibri" w:cs="Times New Roman"/>
          <w:kern w:val="2"/>
          <w:sz w:val="28"/>
          <w:lang w:eastAsia="zh-CN"/>
        </w:rPr>
        <w:t>Eh-pH</w:t>
      </w:r>
      <w:r w:rsidRPr="00A024D8">
        <w:rPr>
          <w:rFonts w:ascii="Calibri" w:eastAsia="楷体" w:hAnsi="Calibri" w:cs="Times New Roman" w:hint="eastAsia"/>
          <w:kern w:val="2"/>
          <w:sz w:val="28"/>
          <w:lang w:eastAsia="zh-CN"/>
        </w:rPr>
        <w:t>图制作</w:t>
      </w:r>
      <w:r w:rsidR="007D1A0E" w:rsidRPr="00A024D8">
        <w:rPr>
          <w:rFonts w:ascii="Calibri" w:eastAsia="楷体" w:hAnsi="Calibri" w:cs="Times New Roman" w:hint="eastAsia"/>
          <w:kern w:val="2"/>
          <w:sz w:val="28"/>
          <w:lang w:eastAsia="zh-CN"/>
        </w:rPr>
        <w:t>过程</w:t>
      </w:r>
    </w:p>
    <w:p w14:paraId="23878221" w14:textId="7AF7C63E" w:rsidR="00C939F0" w:rsidRDefault="00C939F0" w:rsidP="00C939F0">
      <w:pPr>
        <w:spacing w:line="360" w:lineRule="auto"/>
        <w:ind w:firstLineChars="200" w:firstLine="560"/>
        <w:jc w:val="both"/>
        <w:rPr>
          <w:rFonts w:ascii="Calibri" w:eastAsia="楷体" w:hAnsi="Calibri" w:cs="Times New Roman"/>
          <w:noProof/>
          <w:kern w:val="2"/>
          <w:sz w:val="28"/>
          <w:lang w:eastAsia="zh-CN"/>
        </w:rPr>
      </w:pPr>
      <w:r w:rsidRPr="00A024D8">
        <w:rPr>
          <w:rFonts w:ascii="Calibri" w:eastAsia="楷体" w:hAnsi="Calibri" w:cs="Times New Roman" w:hint="eastAsia"/>
          <w:noProof/>
          <w:kern w:val="2"/>
          <w:sz w:val="28"/>
          <w:lang w:eastAsia="zh-CN"/>
        </w:rPr>
        <w:t>在溶液中</w:t>
      </w:r>
      <w:r w:rsidR="00620062">
        <w:rPr>
          <w:rFonts w:ascii="Calibri" w:eastAsia="楷体" w:hAnsi="Calibri" w:cs="Times New Roman" w:hint="eastAsia"/>
          <w:noProof/>
          <w:kern w:val="2"/>
          <w:sz w:val="28"/>
          <w:lang w:eastAsia="zh-CN"/>
        </w:rPr>
        <w:t>，</w:t>
      </w:r>
      <w:r w:rsidRPr="00A024D8">
        <w:rPr>
          <w:rFonts w:ascii="Calibri" w:eastAsia="楷体" w:hAnsi="Calibri" w:cs="Times New Roman" w:hint="eastAsia"/>
          <w:noProof/>
          <w:kern w:val="2"/>
          <w:sz w:val="28"/>
          <w:lang w:eastAsia="zh-CN"/>
        </w:rPr>
        <w:t>矿物的稳定条件和平衡关系取决于溶液的</w:t>
      </w:r>
      <w:r w:rsidRPr="00A024D8">
        <w:rPr>
          <w:rFonts w:ascii="Calibri" w:eastAsia="楷体" w:hAnsi="Calibri" w:cs="Times New Roman" w:hint="eastAsia"/>
          <w:noProof/>
          <w:kern w:val="2"/>
          <w:sz w:val="28"/>
          <w:lang w:eastAsia="zh-CN"/>
        </w:rPr>
        <w:t>pH</w:t>
      </w:r>
      <w:r w:rsidRPr="00A024D8">
        <w:rPr>
          <w:rFonts w:ascii="Calibri" w:eastAsia="楷体" w:hAnsi="Calibri" w:cs="Times New Roman" w:hint="eastAsia"/>
          <w:noProof/>
          <w:kern w:val="2"/>
          <w:sz w:val="28"/>
          <w:lang w:eastAsia="zh-CN"/>
        </w:rPr>
        <w:t>、</w:t>
      </w:r>
      <w:r w:rsidRPr="00A024D8">
        <w:rPr>
          <w:rFonts w:ascii="Calibri" w:eastAsia="楷体" w:hAnsi="Calibri" w:cs="Times New Roman" w:hint="eastAsia"/>
          <w:noProof/>
          <w:kern w:val="2"/>
          <w:sz w:val="28"/>
          <w:lang w:eastAsia="zh-CN"/>
        </w:rPr>
        <w:t>Eh</w:t>
      </w:r>
      <w:r w:rsidRPr="00A024D8">
        <w:rPr>
          <w:rFonts w:ascii="Calibri" w:eastAsia="楷体" w:hAnsi="Calibri" w:cs="Times New Roman" w:hint="eastAsia"/>
          <w:noProof/>
          <w:kern w:val="2"/>
          <w:sz w:val="28"/>
          <w:lang w:eastAsia="zh-CN"/>
        </w:rPr>
        <w:t>及溶液中各种离子的活度。计算</w:t>
      </w:r>
      <w:r w:rsidRPr="00A024D8">
        <w:rPr>
          <w:rFonts w:ascii="Calibri" w:eastAsia="楷体" w:hAnsi="Calibri" w:cs="Times New Roman" w:hint="eastAsia"/>
          <w:noProof/>
          <w:kern w:val="2"/>
          <w:sz w:val="28"/>
          <w:lang w:eastAsia="zh-CN"/>
        </w:rPr>
        <w:t>Eh</w:t>
      </w:r>
      <w:r w:rsidRPr="00A024D8">
        <w:rPr>
          <w:rFonts w:ascii="Calibri" w:eastAsia="楷体" w:hAnsi="Calibri" w:cs="Times New Roman" w:hint="eastAsia"/>
          <w:noProof/>
          <w:kern w:val="2"/>
          <w:sz w:val="28"/>
          <w:lang w:eastAsia="zh-CN"/>
        </w:rPr>
        <w:t>值</w:t>
      </w:r>
      <w:r w:rsidR="00620062">
        <w:rPr>
          <w:rFonts w:ascii="Calibri" w:eastAsia="楷体" w:hAnsi="Calibri" w:cs="Times New Roman" w:hint="eastAsia"/>
          <w:noProof/>
          <w:kern w:val="2"/>
          <w:sz w:val="28"/>
          <w:lang w:eastAsia="zh-CN"/>
        </w:rPr>
        <w:t>，</w:t>
      </w:r>
      <w:r w:rsidRPr="00A024D8">
        <w:rPr>
          <w:rFonts w:ascii="Calibri" w:eastAsia="楷体" w:hAnsi="Calibri" w:cs="Times New Roman" w:hint="eastAsia"/>
          <w:noProof/>
          <w:kern w:val="2"/>
          <w:sz w:val="28"/>
          <w:lang w:eastAsia="zh-CN"/>
        </w:rPr>
        <w:t>常选用如下公式</w:t>
      </w:r>
      <w:r w:rsidRPr="00A024D8">
        <w:rPr>
          <w:rFonts w:ascii="Calibri" w:eastAsia="楷体" w:hAnsi="Calibri" w:cs="Times New Roman" w:hint="eastAsia"/>
          <w:noProof/>
          <w:kern w:val="2"/>
          <w:sz w:val="28"/>
          <w:lang w:eastAsia="zh-CN"/>
        </w:rPr>
        <w:t>:</w:t>
      </w:r>
    </w:p>
    <w:p w14:paraId="63598F4E" w14:textId="77777777" w:rsidR="00A024D8" w:rsidRPr="00A024D8" w:rsidRDefault="00A024D8" w:rsidP="00F0769E">
      <w:pPr>
        <w:spacing w:line="360" w:lineRule="auto"/>
        <w:jc w:val="center"/>
        <w:rPr>
          <w:rFonts w:ascii="Calibri" w:eastAsia="楷体" w:hAnsi="Calibri" w:cs="Times New Roman"/>
          <w:kern w:val="2"/>
          <w:sz w:val="28"/>
          <w:lang w:eastAsia="zh-CN"/>
        </w:rPr>
      </w:pPr>
      <w:r w:rsidRPr="00A024D8">
        <w:rPr>
          <w:rFonts w:ascii="Calibri" w:eastAsia="楷体" w:hAnsi="Calibri" w:cs="Times New Roman" w:hint="eastAsia"/>
          <w:b/>
          <w:bCs/>
          <w:noProof/>
          <w:kern w:val="2"/>
          <w:sz w:val="28"/>
          <w:lang w:eastAsia="zh-CN"/>
        </w:rPr>
        <w:drawing>
          <wp:inline distT="0" distB="0" distL="0" distR="0" wp14:anchorId="4C275478" wp14:editId="1BE07037">
            <wp:extent cx="1952090" cy="49096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9436" cy="495326"/>
                    </a:xfrm>
                    <a:prstGeom prst="rect">
                      <a:avLst/>
                    </a:prstGeom>
                    <a:noFill/>
                    <a:ln>
                      <a:noFill/>
                    </a:ln>
                  </pic:spPr>
                </pic:pic>
              </a:graphicData>
            </a:graphic>
          </wp:inline>
        </w:drawing>
      </w:r>
    </w:p>
    <w:p w14:paraId="4E10B795" w14:textId="541135E5" w:rsidR="005B40D3" w:rsidRPr="00A024D8" w:rsidRDefault="00A024D8" w:rsidP="007979B5">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式中</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法拉第常数</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其值为</w:t>
      </w:r>
      <w:r w:rsidRPr="00A024D8">
        <w:rPr>
          <w:rFonts w:ascii="Calibri" w:eastAsia="楷体" w:hAnsi="Calibri" w:cs="Times New Roman" w:hint="eastAsia"/>
          <w:kern w:val="2"/>
          <w:sz w:val="28"/>
          <w:lang w:eastAsia="zh-CN"/>
        </w:rPr>
        <w:t>96500C/</w:t>
      </w:r>
      <w:proofErr w:type="spellStart"/>
      <w:r w:rsidRPr="00A024D8">
        <w:rPr>
          <w:rFonts w:ascii="Calibri" w:eastAsia="楷体" w:hAnsi="Calibri" w:cs="Times New Roman" w:hint="eastAsia"/>
          <w:kern w:val="2"/>
          <w:sz w:val="28"/>
          <w:lang w:eastAsia="zh-CN"/>
        </w:rPr>
        <w:t>mol;R</w:t>
      </w:r>
      <w:proofErr w:type="spellEnd"/>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理想气体常数</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其值为</w:t>
      </w:r>
      <w:r w:rsidRPr="00A024D8">
        <w:rPr>
          <w:rFonts w:ascii="Calibri" w:eastAsia="楷体" w:hAnsi="Calibri" w:cs="Times New Roman" w:hint="eastAsia"/>
          <w:kern w:val="2"/>
          <w:sz w:val="28"/>
          <w:lang w:eastAsia="zh-CN"/>
        </w:rPr>
        <w:t>8.314J/(K</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mol);n.</w:t>
      </w:r>
      <w:r w:rsidRPr="00A024D8">
        <w:rPr>
          <w:rFonts w:ascii="Calibri" w:eastAsia="楷体" w:hAnsi="Calibri" w:cs="Times New Roman" w:hint="eastAsia"/>
          <w:kern w:val="2"/>
          <w:sz w:val="28"/>
          <w:lang w:eastAsia="zh-CN"/>
        </w:rPr>
        <w:t>氧化还原反应中得失电子数。</w:t>
      </w:r>
    </w:p>
    <w:p w14:paraId="2CFB6DEA" w14:textId="35F6FE2D" w:rsidR="00A024D8" w:rsidRDefault="00C939F0" w:rsidP="007979B5">
      <w:pPr>
        <w:spacing w:line="360" w:lineRule="auto"/>
        <w:ind w:firstLineChars="200" w:firstLine="560"/>
        <w:jc w:val="both"/>
        <w:rPr>
          <w:rFonts w:ascii="Calibri" w:eastAsia="楷体" w:hAnsi="Calibri" w:cs="Times New Roman"/>
          <w:kern w:val="2"/>
          <w:sz w:val="28"/>
          <w:lang w:eastAsia="zh-CN"/>
        </w:rPr>
      </w:pPr>
      <w:r>
        <w:rPr>
          <w:rFonts w:ascii="Calibri" w:eastAsia="楷体" w:hAnsi="Calibri" w:cs="Times New Roman" w:hint="eastAsia"/>
          <w:kern w:val="2"/>
          <w:sz w:val="28"/>
          <w:lang w:eastAsia="zh-CN"/>
        </w:rPr>
        <w:t>在图</w:t>
      </w:r>
      <w:r>
        <w:rPr>
          <w:rFonts w:ascii="Calibri" w:eastAsia="楷体" w:hAnsi="Calibri" w:cs="Times New Roman" w:hint="eastAsia"/>
          <w:kern w:val="2"/>
          <w:sz w:val="28"/>
          <w:lang w:eastAsia="zh-CN"/>
        </w:rPr>
        <w:t>2</w:t>
      </w:r>
      <w:r w:rsidRPr="00A024D8">
        <w:rPr>
          <w:rFonts w:ascii="Calibri" w:eastAsia="楷体" w:hAnsi="Calibri" w:cs="Times New Roman" w:hint="eastAsia"/>
          <w:kern w:val="2"/>
          <w:sz w:val="28"/>
          <w:lang w:eastAsia="zh-CN"/>
        </w:rPr>
        <w:t>中</w:t>
      </w:r>
      <w:bookmarkStart w:id="23" w:name="_Hlk21268570"/>
      <w:r w:rsidRPr="00A024D8">
        <w:rPr>
          <w:rFonts w:ascii="Calibri" w:eastAsia="楷体" w:hAnsi="Calibri" w:cs="Times New Roman" w:hint="eastAsia"/>
          <w:kern w:val="2"/>
          <w:sz w:val="28"/>
          <w:lang w:eastAsia="zh-CN"/>
        </w:rPr>
        <w:t>下限</w:t>
      </w:r>
      <w:bookmarkEnd w:id="23"/>
      <w:r w:rsidRPr="00A024D8">
        <w:rPr>
          <w:rFonts w:ascii="Calibri" w:eastAsia="楷体" w:hAnsi="Calibri" w:cs="Times New Roman" w:hint="eastAsia"/>
          <w:kern w:val="2"/>
          <w:sz w:val="28"/>
          <w:lang w:eastAsia="zh-CN"/>
        </w:rPr>
        <w:t>为</w:t>
      </w:r>
      <w:r w:rsidRPr="00A024D8">
        <w:rPr>
          <w:rFonts w:ascii="Calibri" w:eastAsia="楷体" w:hAnsi="Calibri" w:cs="Times New Roman"/>
          <w:kern w:val="2"/>
          <w:sz w:val="28"/>
          <w:lang w:eastAsia="zh-CN"/>
        </w:rPr>
        <w:t>H</w:t>
      </w:r>
      <w:r w:rsidRPr="00A024D8">
        <w:rPr>
          <w:rFonts w:ascii="Calibri" w:eastAsia="楷体" w:hAnsi="Calibri" w:cs="Times New Roman"/>
          <w:kern w:val="2"/>
          <w:sz w:val="28"/>
          <w:vertAlign w:val="superscript"/>
          <w:lang w:eastAsia="zh-CN"/>
        </w:rPr>
        <w:t>+</w:t>
      </w:r>
      <w:r w:rsidRPr="00A024D8">
        <w:rPr>
          <w:rFonts w:ascii="Calibri" w:eastAsia="楷体" w:hAnsi="Calibri" w:cs="Times New Roman" w:hint="eastAsia"/>
          <w:kern w:val="2"/>
          <w:sz w:val="28"/>
          <w:lang w:eastAsia="zh-CN"/>
        </w:rPr>
        <w:t>和</w:t>
      </w:r>
      <w:r w:rsidRPr="00A024D8">
        <w:rPr>
          <w:rFonts w:ascii="Calibri" w:eastAsia="楷体" w:hAnsi="Calibri" w:cs="Times New Roman"/>
          <w:kern w:val="2"/>
          <w:sz w:val="28"/>
          <w:lang w:eastAsia="zh-CN"/>
        </w:rPr>
        <w:t>H</w:t>
      </w:r>
      <w:r w:rsidRPr="00C939F0">
        <w:rPr>
          <w:rFonts w:ascii="Calibri" w:eastAsia="楷体" w:hAnsi="Calibri" w:cs="Times New Roman"/>
          <w:kern w:val="2"/>
          <w:sz w:val="28"/>
          <w:vertAlign w:val="subscript"/>
          <w:lang w:eastAsia="zh-CN"/>
        </w:rPr>
        <w:t>2</w:t>
      </w:r>
      <w:r w:rsidRPr="00A024D8">
        <w:rPr>
          <w:rFonts w:ascii="Calibri" w:eastAsia="楷体" w:hAnsi="Calibri" w:cs="Times New Roman" w:hint="eastAsia"/>
          <w:kern w:val="2"/>
          <w:sz w:val="28"/>
          <w:lang w:eastAsia="zh-CN"/>
        </w:rPr>
        <w:t>(P</w:t>
      </w:r>
      <w:r w:rsidRPr="00A024D8">
        <w:rPr>
          <w:rFonts w:ascii="Calibri" w:eastAsia="楷体" w:hAnsi="Calibri" w:cs="Times New Roman"/>
          <w:kern w:val="2"/>
          <w:sz w:val="28"/>
          <w:lang w:eastAsia="zh-CN"/>
        </w:rPr>
        <w:t>H</w:t>
      </w:r>
      <w:r w:rsidRPr="00C939F0">
        <w:rPr>
          <w:rFonts w:ascii="Calibri" w:eastAsia="楷体" w:hAnsi="Calibri" w:cs="Times New Roman"/>
          <w:kern w:val="2"/>
          <w:sz w:val="28"/>
          <w:vertAlign w:val="subscript"/>
          <w:lang w:eastAsia="zh-CN"/>
        </w:rPr>
        <w:t>2</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1</w:t>
      </w:r>
      <w:r w:rsidRPr="00A024D8">
        <w:rPr>
          <w:rFonts w:ascii="Calibri" w:eastAsia="楷体" w:hAnsi="Calibri" w:cs="Times New Roman" w:hint="eastAsia"/>
          <w:kern w:val="2"/>
          <w:sz w:val="28"/>
          <w:lang w:eastAsia="zh-CN"/>
        </w:rPr>
        <w:t>atm)</w:t>
      </w:r>
      <w:r w:rsidRPr="00A024D8">
        <w:rPr>
          <w:rFonts w:ascii="Calibri" w:eastAsia="楷体" w:hAnsi="Calibri" w:cs="Times New Roman" w:hint="eastAsia"/>
          <w:kern w:val="2"/>
          <w:sz w:val="28"/>
          <w:lang w:eastAsia="zh-CN"/>
        </w:rPr>
        <w:t>间平衡</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上限为</w:t>
      </w:r>
      <w:r w:rsidRPr="00A024D8">
        <w:rPr>
          <w:rFonts w:ascii="Calibri" w:eastAsia="楷体" w:hAnsi="Calibri" w:cs="Times New Roman"/>
          <w:kern w:val="2"/>
          <w:sz w:val="28"/>
          <w:lang w:eastAsia="zh-CN"/>
        </w:rPr>
        <w:t>O</w:t>
      </w:r>
      <w:r w:rsidRPr="00C939F0">
        <w:rPr>
          <w:rFonts w:ascii="Calibri" w:eastAsia="楷体" w:hAnsi="Calibri" w:cs="Times New Roman" w:hint="eastAsia"/>
          <w:kern w:val="2"/>
          <w:sz w:val="28"/>
          <w:vertAlign w:val="subscript"/>
          <w:lang w:eastAsia="zh-CN"/>
        </w:rPr>
        <w:t>2</w:t>
      </w:r>
      <w:r w:rsidRPr="00A024D8">
        <w:rPr>
          <w:rFonts w:ascii="Calibri" w:eastAsia="楷体" w:hAnsi="Calibri" w:cs="Times New Roman" w:hint="eastAsia"/>
          <w:kern w:val="2"/>
          <w:sz w:val="28"/>
          <w:lang w:eastAsia="zh-CN"/>
        </w:rPr>
        <w:t>(P</w:t>
      </w:r>
      <w:r w:rsidRPr="00A024D8">
        <w:rPr>
          <w:rFonts w:ascii="Calibri" w:eastAsia="楷体" w:hAnsi="Calibri" w:cs="Times New Roman"/>
          <w:kern w:val="2"/>
          <w:sz w:val="28"/>
          <w:lang w:eastAsia="zh-CN"/>
        </w:rPr>
        <w:t>O</w:t>
      </w:r>
      <w:r w:rsidRPr="00C939F0">
        <w:rPr>
          <w:rFonts w:ascii="Calibri" w:eastAsia="楷体" w:hAnsi="Calibri" w:cs="Times New Roman"/>
          <w:kern w:val="2"/>
          <w:sz w:val="28"/>
          <w:vertAlign w:val="subscript"/>
          <w:lang w:eastAsia="zh-CN"/>
        </w:rPr>
        <w:t>2</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1</w:t>
      </w:r>
      <w:r w:rsidRPr="00A024D8">
        <w:rPr>
          <w:rFonts w:ascii="Calibri" w:eastAsia="楷体" w:hAnsi="Calibri" w:cs="Times New Roman" w:hint="eastAsia"/>
          <w:kern w:val="2"/>
          <w:sz w:val="28"/>
          <w:lang w:eastAsia="zh-CN"/>
        </w:rPr>
        <w:t>atm)</w:t>
      </w:r>
      <w:r w:rsidRPr="00A024D8">
        <w:rPr>
          <w:rFonts w:ascii="Calibri" w:eastAsia="楷体" w:hAnsi="Calibri" w:cs="Times New Roman" w:hint="eastAsia"/>
          <w:kern w:val="2"/>
          <w:sz w:val="28"/>
          <w:lang w:eastAsia="zh-CN"/>
        </w:rPr>
        <w:t>和水之间的平衡</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由图可知当电势低于下限时水被还原而分解出</w:t>
      </w:r>
      <w:r w:rsidRPr="00A024D8">
        <w:rPr>
          <w:rFonts w:ascii="Calibri" w:eastAsia="楷体" w:hAnsi="Calibri" w:cs="Times New Roman" w:hint="eastAsia"/>
          <w:kern w:val="2"/>
          <w:sz w:val="28"/>
          <w:lang w:eastAsia="zh-CN"/>
        </w:rPr>
        <w:t>:</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高于上限时水就可能被氧化而分解出</w:t>
      </w:r>
      <w:r w:rsidRPr="00A024D8">
        <w:rPr>
          <w:rFonts w:ascii="Calibri" w:eastAsia="楷体" w:hAnsi="Calibri" w:cs="Times New Roman" w:hint="eastAsia"/>
          <w:kern w:val="2"/>
          <w:sz w:val="28"/>
          <w:lang w:eastAsia="zh-CN"/>
        </w:rPr>
        <w:t>H</w:t>
      </w:r>
      <w:r w:rsidRPr="00C939F0">
        <w:rPr>
          <w:rFonts w:ascii="Calibri" w:eastAsia="楷体" w:hAnsi="Calibri" w:cs="Times New Roman"/>
          <w:kern w:val="2"/>
          <w:sz w:val="28"/>
          <w:vertAlign w:val="subscript"/>
          <w:lang w:eastAsia="zh-CN"/>
        </w:rPr>
        <w:t>2</w:t>
      </w:r>
      <w:r w:rsidRPr="00A024D8">
        <w:rPr>
          <w:rFonts w:ascii="Calibri" w:eastAsia="楷体" w:hAnsi="Calibri" w:cs="Times New Roman" w:hint="eastAsia"/>
          <w:kern w:val="2"/>
          <w:sz w:val="28"/>
          <w:lang w:eastAsia="zh-CN"/>
        </w:rPr>
        <w:t>和</w:t>
      </w:r>
      <w:r w:rsidRPr="00A024D8">
        <w:rPr>
          <w:rFonts w:ascii="Calibri" w:eastAsia="楷体" w:hAnsi="Calibri" w:cs="Times New Roman"/>
          <w:kern w:val="2"/>
          <w:sz w:val="28"/>
          <w:lang w:eastAsia="zh-CN"/>
        </w:rPr>
        <w:t>O</w:t>
      </w:r>
      <w:r w:rsidRPr="00C939F0">
        <w:rPr>
          <w:rFonts w:ascii="Calibri" w:eastAsia="楷体" w:hAnsi="Calibri" w:cs="Times New Roman" w:hint="eastAsia"/>
          <w:kern w:val="2"/>
          <w:sz w:val="28"/>
          <w:vertAlign w:val="subscript"/>
          <w:lang w:eastAsia="zh-CN"/>
        </w:rPr>
        <w:t>2</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在</w:t>
      </w:r>
      <w:r w:rsidRPr="00A024D8">
        <w:rPr>
          <w:rFonts w:ascii="Calibri" w:eastAsia="楷体" w:hAnsi="Calibri" w:cs="Times New Roman"/>
          <w:kern w:val="2"/>
          <w:sz w:val="28"/>
          <w:lang w:eastAsia="zh-CN"/>
        </w:rPr>
        <w:t>上限</w:t>
      </w:r>
      <w:r w:rsidRPr="00A024D8">
        <w:rPr>
          <w:rFonts w:ascii="Calibri" w:eastAsia="楷体" w:hAnsi="Calibri" w:cs="Times New Roman" w:hint="eastAsia"/>
          <w:kern w:val="2"/>
          <w:sz w:val="28"/>
          <w:lang w:eastAsia="zh-CN"/>
        </w:rPr>
        <w:t>与下限之间水不可能分解出</w:t>
      </w:r>
      <w:r w:rsidRPr="00A024D8">
        <w:rPr>
          <w:rFonts w:ascii="Calibri" w:eastAsia="楷体" w:hAnsi="Calibri" w:cs="Times New Roman"/>
          <w:kern w:val="2"/>
          <w:sz w:val="28"/>
          <w:lang w:eastAsia="zh-CN"/>
        </w:rPr>
        <w:t>H</w:t>
      </w:r>
      <w:r w:rsidRPr="00C939F0">
        <w:rPr>
          <w:rFonts w:ascii="Calibri" w:eastAsia="楷体" w:hAnsi="Calibri" w:cs="Times New Roman"/>
          <w:kern w:val="2"/>
          <w:sz w:val="28"/>
          <w:vertAlign w:val="subscript"/>
          <w:lang w:eastAsia="zh-CN"/>
        </w:rPr>
        <w:t>2</w:t>
      </w:r>
      <w:r w:rsidRPr="00A024D8">
        <w:rPr>
          <w:rFonts w:ascii="Calibri" w:eastAsia="楷体" w:hAnsi="Calibri" w:cs="Times New Roman" w:hint="eastAsia"/>
          <w:kern w:val="2"/>
          <w:sz w:val="28"/>
          <w:lang w:eastAsia="zh-CN"/>
        </w:rPr>
        <w:t>和</w:t>
      </w:r>
      <w:r w:rsidRPr="00A024D8">
        <w:rPr>
          <w:rFonts w:ascii="Calibri" w:eastAsia="楷体" w:hAnsi="Calibri" w:cs="Times New Roman" w:hint="eastAsia"/>
          <w:kern w:val="2"/>
          <w:sz w:val="28"/>
          <w:lang w:eastAsia="zh-CN"/>
        </w:rPr>
        <w:t>O</w:t>
      </w:r>
      <w:r w:rsidRPr="00C939F0">
        <w:rPr>
          <w:rFonts w:ascii="Calibri" w:eastAsia="楷体" w:hAnsi="Calibri" w:cs="Times New Roman"/>
          <w:kern w:val="2"/>
          <w:sz w:val="28"/>
          <w:vertAlign w:val="subscript"/>
          <w:lang w:eastAsia="zh-CN"/>
        </w:rPr>
        <w:t>2</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所以它代表了在一定条件下</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图</w:t>
      </w:r>
      <w:r w:rsidRPr="00A024D8">
        <w:rPr>
          <w:rFonts w:ascii="Calibri" w:eastAsia="楷体" w:hAnsi="Calibri" w:cs="Times New Roman" w:hint="eastAsia"/>
          <w:kern w:val="2"/>
          <w:sz w:val="28"/>
          <w:lang w:eastAsia="zh-CN"/>
        </w:rPr>
        <w:t>2</w:t>
      </w:r>
      <w:r w:rsidRPr="00A024D8">
        <w:rPr>
          <w:rFonts w:ascii="Calibri" w:eastAsia="楷体" w:hAnsi="Calibri" w:cs="Times New Roman" w:hint="eastAsia"/>
          <w:kern w:val="2"/>
          <w:sz w:val="28"/>
          <w:lang w:eastAsia="zh-CN"/>
        </w:rPr>
        <w:t>中指个大气压下</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水的</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稳定区</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由于许多矿物的反应在天然水中进行</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所以这两根线经常出现在</w:t>
      </w:r>
      <w:r w:rsidRPr="00A024D8">
        <w:rPr>
          <w:rFonts w:ascii="Calibri" w:eastAsia="楷体" w:hAnsi="Calibri" w:cs="Times New Roman" w:hint="eastAsia"/>
          <w:kern w:val="2"/>
          <w:sz w:val="28"/>
          <w:lang w:eastAsia="zh-CN"/>
        </w:rPr>
        <w:t>Eh</w:t>
      </w:r>
      <w:r w:rsidRPr="00A024D8">
        <w:rPr>
          <w:rFonts w:ascii="Calibri" w:eastAsia="楷体" w:hAnsi="Calibri" w:cs="Times New Roman"/>
          <w:kern w:val="2"/>
          <w:sz w:val="28"/>
          <w:lang w:eastAsia="zh-CN"/>
        </w:rPr>
        <w:t>-pH</w:t>
      </w:r>
      <w:r w:rsidRPr="00A024D8">
        <w:rPr>
          <w:rFonts w:ascii="Calibri" w:eastAsia="楷体" w:hAnsi="Calibri" w:cs="Times New Roman" w:hint="eastAsia"/>
          <w:kern w:val="2"/>
          <w:sz w:val="28"/>
          <w:lang w:eastAsia="zh-CN"/>
        </w:rPr>
        <w:t>图上。</w:t>
      </w:r>
    </w:p>
    <w:p w14:paraId="7FA62B13" w14:textId="77777777" w:rsidR="007979B5" w:rsidRDefault="007979B5" w:rsidP="007979B5">
      <w:pPr>
        <w:spacing w:line="360" w:lineRule="auto"/>
        <w:ind w:firstLineChars="200" w:firstLine="560"/>
        <w:jc w:val="both"/>
        <w:rPr>
          <w:rFonts w:ascii="Calibri" w:eastAsia="楷体" w:hAnsi="Calibri" w:cs="Times New Roman"/>
          <w:kern w:val="2"/>
          <w:sz w:val="28"/>
          <w:lang w:eastAsia="zh-CN"/>
        </w:rPr>
      </w:pPr>
    </w:p>
    <w:p w14:paraId="08EC4E14" w14:textId="634046DD" w:rsidR="007A4DAB" w:rsidRPr="00620062" w:rsidRDefault="00620062" w:rsidP="00620062">
      <w:pPr>
        <w:spacing w:line="360" w:lineRule="auto"/>
        <w:ind w:firstLineChars="200" w:firstLine="560"/>
        <w:jc w:val="both"/>
        <w:rPr>
          <w:rFonts w:ascii="楷体" w:eastAsia="楷体" w:hAnsi="楷体" w:cs="Times New Roman"/>
          <w:kern w:val="2"/>
          <w:sz w:val="28"/>
          <w:lang w:eastAsia="zh-CN"/>
        </w:rPr>
      </w:pPr>
      <w:r w:rsidRPr="00620062">
        <w:rPr>
          <w:rFonts w:ascii="楷体" w:eastAsia="楷体" w:hAnsi="楷体" w:cs="宋体" w:hint="eastAsia"/>
          <w:sz w:val="28"/>
          <w:szCs w:val="28"/>
          <w:lang w:eastAsia="zh-CN"/>
        </w:rPr>
        <w:t>对于</w:t>
      </w:r>
      <w:r w:rsidR="005B40D3">
        <w:rPr>
          <w:rFonts w:ascii="楷体" w:eastAsia="楷体" w:hAnsi="楷体" w:cs="宋体" w:hint="eastAsia"/>
          <w:sz w:val="28"/>
          <w:szCs w:val="28"/>
          <w:lang w:eastAsia="zh-CN"/>
        </w:rPr>
        <w:t xml:space="preserve"> </w:t>
      </w:r>
      <w:r w:rsidR="005B40D3">
        <w:rPr>
          <w:rFonts w:ascii="楷体" w:eastAsia="楷体" w:hAnsi="楷体" w:cs="宋体"/>
          <w:sz w:val="28"/>
          <w:szCs w:val="28"/>
          <w:lang w:eastAsia="zh-CN"/>
        </w:rPr>
        <w:t xml:space="preserve">    </w:t>
      </w:r>
      <w:r w:rsidR="007A4DAB" w:rsidRPr="00620062">
        <w:rPr>
          <w:rFonts w:ascii="楷体" w:eastAsia="楷体" w:hAnsi="楷体" w:cs="宋体" w:hint="eastAsia"/>
          <w:sz w:val="28"/>
          <w:szCs w:val="28"/>
        </w:rPr>
        <w:t>F</w:t>
      </w:r>
      <w:r w:rsidR="007A4DAB" w:rsidRPr="00620062">
        <w:rPr>
          <w:rFonts w:ascii="楷体" w:eastAsia="楷体" w:hAnsi="楷体" w:cs="宋体"/>
          <w:sz w:val="28"/>
          <w:szCs w:val="28"/>
        </w:rPr>
        <w:t>e</w:t>
      </w:r>
      <w:r w:rsidR="007A4DAB" w:rsidRPr="00620062">
        <w:rPr>
          <w:rFonts w:ascii="楷体" w:eastAsia="楷体" w:hAnsi="楷体" w:cs="宋体"/>
          <w:sz w:val="28"/>
          <w:szCs w:val="28"/>
          <w:vertAlign w:val="superscript"/>
        </w:rPr>
        <w:t>2+</w:t>
      </w:r>
      <w:r w:rsidR="007A4DAB" w:rsidRPr="00620062">
        <w:rPr>
          <w:rFonts w:ascii="楷体" w:eastAsia="楷体" w:hAnsi="楷体" w:cs="宋体"/>
          <w:sz w:val="28"/>
          <w:szCs w:val="28"/>
        </w:rPr>
        <w:t>=</w:t>
      </w:r>
      <w:r w:rsidR="007A4DAB" w:rsidRPr="00620062">
        <w:rPr>
          <w:rFonts w:ascii="楷体" w:eastAsia="楷体" w:hAnsi="楷体" w:cs="宋体" w:hint="eastAsia"/>
          <w:sz w:val="28"/>
          <w:szCs w:val="28"/>
        </w:rPr>
        <w:t>F</w:t>
      </w:r>
      <w:r w:rsidR="007A4DAB" w:rsidRPr="00620062">
        <w:rPr>
          <w:rFonts w:ascii="楷体" w:eastAsia="楷体" w:hAnsi="楷体" w:cs="宋体"/>
          <w:sz w:val="28"/>
          <w:szCs w:val="28"/>
        </w:rPr>
        <w:t>e</w:t>
      </w:r>
      <w:r w:rsidR="007A4DAB" w:rsidRPr="00620062">
        <w:rPr>
          <w:rFonts w:ascii="楷体" w:eastAsia="楷体" w:hAnsi="楷体" w:cs="宋体"/>
          <w:sz w:val="28"/>
          <w:szCs w:val="28"/>
          <w:vertAlign w:val="superscript"/>
        </w:rPr>
        <w:t>3+</w:t>
      </w:r>
      <w:r w:rsidR="007A4DAB" w:rsidRPr="00620062">
        <w:rPr>
          <w:rFonts w:ascii="楷体" w:eastAsia="楷体" w:hAnsi="楷体" w:cs="宋体"/>
          <w:sz w:val="28"/>
          <w:szCs w:val="28"/>
        </w:rPr>
        <w:t>+e</w:t>
      </w:r>
      <w:r w:rsidR="005B40D3">
        <w:rPr>
          <w:rFonts w:ascii="楷体" w:eastAsia="楷体" w:hAnsi="楷体" w:cs="宋体"/>
          <w:sz w:val="28"/>
          <w:szCs w:val="28"/>
        </w:rPr>
        <w:t xml:space="preserve">       </w:t>
      </w:r>
      <w:proofErr w:type="spellStart"/>
      <w:r w:rsidRPr="00620062">
        <w:rPr>
          <w:rFonts w:ascii="楷体" w:eastAsia="楷体" w:hAnsi="楷体" w:cs="Times New Roman"/>
          <w:kern w:val="2"/>
          <w:sz w:val="28"/>
          <w:lang w:eastAsia="zh-CN"/>
        </w:rPr>
        <w:t>Eo</w:t>
      </w:r>
      <w:proofErr w:type="spellEnd"/>
      <w:r w:rsidRPr="00620062">
        <w:rPr>
          <w:rFonts w:ascii="楷体" w:eastAsia="楷体" w:hAnsi="楷体" w:cs="Times New Roman" w:hint="eastAsia"/>
          <w:kern w:val="2"/>
          <w:sz w:val="28"/>
          <w:lang w:eastAsia="zh-CN"/>
        </w:rPr>
        <w:t>=</w:t>
      </w:r>
      <w:r w:rsidRPr="00620062">
        <w:rPr>
          <w:rFonts w:ascii="楷体" w:eastAsia="楷体" w:hAnsi="楷体" w:cs="Times New Roman"/>
          <w:kern w:val="2"/>
          <w:sz w:val="28"/>
          <w:lang w:eastAsia="zh-CN"/>
        </w:rPr>
        <w:t>0.77v</w:t>
      </w:r>
    </w:p>
    <w:p w14:paraId="44B46A99" w14:textId="24CF8718" w:rsidR="00A024D8" w:rsidRDefault="00A024D8" w:rsidP="00620062">
      <w:pPr>
        <w:spacing w:line="360" w:lineRule="auto"/>
        <w:ind w:firstLineChars="650" w:firstLine="1820"/>
        <w:jc w:val="both"/>
        <w:rPr>
          <w:rFonts w:ascii="Calibri" w:eastAsia="楷体" w:hAnsi="Calibri" w:cs="Times New Roman"/>
          <w:bCs/>
          <w:kern w:val="2"/>
          <w:sz w:val="28"/>
          <w:lang w:eastAsia="zh-CN"/>
        </w:rPr>
      </w:pPr>
      <m:oMath>
        <m:r>
          <m:rPr>
            <m:sty m:val="p"/>
          </m:rPr>
          <w:rPr>
            <w:rFonts w:ascii="Cambria Math" w:eastAsia="楷体" w:hAnsi="Cambria Math" w:cs="Times New Roman"/>
            <w:kern w:val="2"/>
            <w:sz w:val="28"/>
            <w:lang w:eastAsia="zh-CN"/>
          </w:rPr>
          <w:lastRenderedPageBreak/>
          <m:t>Eh=E°+</m:t>
        </m:r>
        <m:f>
          <m:fPr>
            <m:ctrlPr>
              <w:rPr>
                <w:rFonts w:ascii="Cambria Math" w:eastAsia="楷体" w:hAnsi="Cambria Math" w:cs="Times New Roman"/>
                <w:bCs/>
                <w:kern w:val="2"/>
                <w:sz w:val="28"/>
                <w:lang w:eastAsia="zh-CN"/>
              </w:rPr>
            </m:ctrlPr>
          </m:fPr>
          <m:num>
            <m:r>
              <w:rPr>
                <w:rFonts w:ascii="Cambria Math" w:eastAsia="楷体" w:hAnsi="Cambria Math" w:cs="Times New Roman"/>
                <w:kern w:val="2"/>
                <w:sz w:val="28"/>
                <w:lang w:eastAsia="zh-CN"/>
              </w:rPr>
              <m:t>0.0592</m:t>
            </m:r>
          </m:num>
          <m:den>
            <m:r>
              <w:rPr>
                <w:rFonts w:ascii="Cambria Math" w:eastAsia="楷体" w:hAnsi="Cambria Math" w:cs="Times New Roman"/>
                <w:kern w:val="2"/>
                <w:sz w:val="28"/>
                <w:lang w:eastAsia="zh-CN"/>
              </w:rPr>
              <m:t>n</m:t>
            </m:r>
          </m:den>
        </m:f>
        <m:r>
          <w:rPr>
            <w:rFonts w:ascii="Cambria Math" w:eastAsia="楷体" w:hAnsi="Cambria Math" w:cs="Times New Roman"/>
            <w:kern w:val="2"/>
            <w:sz w:val="28"/>
            <w:lang w:eastAsia="zh-CN"/>
          </w:rPr>
          <m:t>lg</m:t>
        </m:r>
        <m:f>
          <m:fPr>
            <m:ctrlPr>
              <w:rPr>
                <w:rFonts w:ascii="Cambria Math" w:eastAsia="楷体" w:hAnsi="Cambria Math" w:cs="Times New Roman"/>
                <w:bCs/>
                <w:i/>
                <w:kern w:val="2"/>
                <w:sz w:val="28"/>
                <w:lang w:eastAsia="zh-CN"/>
              </w:rPr>
            </m:ctrlPr>
          </m:fPr>
          <m:num>
            <m:sSub>
              <m:sSubPr>
                <m:ctrlPr>
                  <w:rPr>
                    <w:rFonts w:ascii="Cambria Math" w:eastAsia="楷体" w:hAnsi="Cambria Math" w:cs="Times New Roman"/>
                    <w:bCs/>
                    <w:i/>
                    <w:kern w:val="2"/>
                    <w:sz w:val="28"/>
                    <w:lang w:eastAsia="zh-CN"/>
                  </w:rPr>
                </m:ctrlPr>
              </m:sSubPr>
              <m:e>
                <m:r>
                  <w:rPr>
                    <w:rFonts w:ascii="Cambria Math" w:eastAsia="楷体" w:hAnsi="Cambria Math" w:cs="Times New Roman"/>
                    <w:kern w:val="2"/>
                    <w:sz w:val="28"/>
                    <w:lang w:eastAsia="zh-CN"/>
                  </w:rPr>
                  <m:t>a</m:t>
                </m:r>
              </m:e>
              <m:sub>
                <m:sSup>
                  <m:sSupPr>
                    <m:ctrlPr>
                      <w:rPr>
                        <w:rFonts w:ascii="Cambria Math" w:eastAsia="楷体" w:hAnsi="Cambria Math" w:cs="Times New Roman"/>
                        <w:bCs/>
                        <w:i/>
                        <w:kern w:val="2"/>
                        <w:sz w:val="28"/>
                        <w:lang w:eastAsia="zh-CN"/>
                      </w:rPr>
                    </m:ctrlPr>
                  </m:sSupPr>
                  <m:e>
                    <m:r>
                      <w:rPr>
                        <w:rFonts w:ascii="Cambria Math" w:eastAsia="楷体" w:hAnsi="Cambria Math" w:cs="Times New Roman"/>
                        <w:kern w:val="2"/>
                        <w:sz w:val="28"/>
                        <w:lang w:eastAsia="zh-CN"/>
                      </w:rPr>
                      <m:t>Fe</m:t>
                    </m:r>
                  </m:e>
                  <m:sup>
                    <m:r>
                      <w:rPr>
                        <w:rFonts w:ascii="Cambria Math" w:eastAsia="楷体" w:hAnsi="Cambria Math" w:cs="Times New Roman"/>
                        <w:kern w:val="2"/>
                        <w:sz w:val="28"/>
                        <w:lang w:eastAsia="zh-CN"/>
                      </w:rPr>
                      <m:t>3+</m:t>
                    </m:r>
                  </m:sup>
                </m:sSup>
              </m:sub>
            </m:sSub>
          </m:num>
          <m:den>
            <m:sSub>
              <m:sSubPr>
                <m:ctrlPr>
                  <w:rPr>
                    <w:rFonts w:ascii="Cambria Math" w:eastAsia="楷体" w:hAnsi="Cambria Math" w:cs="Times New Roman"/>
                    <w:bCs/>
                    <w:i/>
                    <w:kern w:val="2"/>
                    <w:sz w:val="28"/>
                    <w:lang w:eastAsia="zh-CN"/>
                  </w:rPr>
                </m:ctrlPr>
              </m:sSubPr>
              <m:e>
                <m:r>
                  <w:rPr>
                    <w:rFonts w:ascii="Cambria Math" w:eastAsia="楷体" w:hAnsi="Cambria Math" w:cs="Times New Roman"/>
                    <w:kern w:val="2"/>
                    <w:sz w:val="28"/>
                    <w:lang w:eastAsia="zh-CN"/>
                  </w:rPr>
                  <m:t>a</m:t>
                </m:r>
              </m:e>
              <m:sub>
                <m:sSup>
                  <m:sSupPr>
                    <m:ctrlPr>
                      <w:rPr>
                        <w:rFonts w:ascii="Cambria Math" w:eastAsia="楷体" w:hAnsi="Cambria Math" w:cs="Times New Roman"/>
                        <w:bCs/>
                        <w:i/>
                        <w:kern w:val="2"/>
                        <w:sz w:val="28"/>
                        <w:lang w:eastAsia="zh-CN"/>
                      </w:rPr>
                    </m:ctrlPr>
                  </m:sSupPr>
                  <m:e>
                    <m:r>
                      <w:rPr>
                        <w:rFonts w:ascii="Cambria Math" w:eastAsia="楷体" w:hAnsi="Cambria Math" w:cs="Times New Roman"/>
                        <w:kern w:val="2"/>
                        <w:sz w:val="28"/>
                        <w:lang w:eastAsia="zh-CN"/>
                      </w:rPr>
                      <m:t>Fe</m:t>
                    </m:r>
                  </m:e>
                  <m:sup>
                    <m:r>
                      <w:rPr>
                        <w:rFonts w:ascii="Cambria Math" w:eastAsia="楷体" w:hAnsi="Cambria Math" w:cs="Times New Roman"/>
                        <w:kern w:val="2"/>
                        <w:sz w:val="28"/>
                        <w:lang w:eastAsia="zh-CN"/>
                      </w:rPr>
                      <m:t>2+</m:t>
                    </m:r>
                  </m:sup>
                </m:sSup>
              </m:sub>
            </m:sSub>
          </m:den>
        </m:f>
      </m:oMath>
      <w:r w:rsidRPr="00A024D8">
        <w:rPr>
          <w:rFonts w:ascii="Calibri" w:eastAsia="楷体" w:hAnsi="Calibri" w:cs="Times New Roman"/>
          <w:bCs/>
          <w:kern w:val="2"/>
          <w:sz w:val="28"/>
          <w:lang w:eastAsia="zh-CN"/>
        </w:rPr>
        <w:t>=0.77+0.0592lg</w:t>
      </w:r>
      <m:oMath>
        <m:f>
          <m:fPr>
            <m:ctrlPr>
              <w:rPr>
                <w:rFonts w:ascii="Cambria Math" w:eastAsia="楷体" w:hAnsi="Cambria Math" w:cs="Times New Roman"/>
                <w:bCs/>
                <w:i/>
                <w:kern w:val="2"/>
                <w:sz w:val="28"/>
                <w:lang w:eastAsia="zh-CN"/>
              </w:rPr>
            </m:ctrlPr>
          </m:fPr>
          <m:num>
            <m:sSub>
              <m:sSubPr>
                <m:ctrlPr>
                  <w:rPr>
                    <w:rFonts w:ascii="Cambria Math" w:eastAsia="楷体" w:hAnsi="Cambria Math" w:cs="Times New Roman"/>
                    <w:bCs/>
                    <w:i/>
                    <w:kern w:val="2"/>
                    <w:sz w:val="28"/>
                    <w:lang w:eastAsia="zh-CN"/>
                  </w:rPr>
                </m:ctrlPr>
              </m:sSubPr>
              <m:e>
                <m:r>
                  <w:rPr>
                    <w:rFonts w:ascii="Cambria Math" w:eastAsia="楷体" w:hAnsi="Cambria Math" w:cs="Times New Roman"/>
                    <w:kern w:val="2"/>
                    <w:sz w:val="28"/>
                    <w:lang w:eastAsia="zh-CN"/>
                  </w:rPr>
                  <m:t>a</m:t>
                </m:r>
              </m:e>
              <m:sub>
                <m:sSup>
                  <m:sSupPr>
                    <m:ctrlPr>
                      <w:rPr>
                        <w:rFonts w:ascii="Cambria Math" w:eastAsia="楷体" w:hAnsi="Cambria Math" w:cs="Times New Roman"/>
                        <w:bCs/>
                        <w:i/>
                        <w:kern w:val="2"/>
                        <w:sz w:val="28"/>
                        <w:lang w:eastAsia="zh-CN"/>
                      </w:rPr>
                    </m:ctrlPr>
                  </m:sSupPr>
                  <m:e>
                    <m:r>
                      <w:rPr>
                        <w:rFonts w:ascii="Cambria Math" w:eastAsia="楷体" w:hAnsi="Cambria Math" w:cs="Times New Roman"/>
                        <w:kern w:val="2"/>
                        <w:sz w:val="28"/>
                        <w:lang w:eastAsia="zh-CN"/>
                      </w:rPr>
                      <m:t>Fe</m:t>
                    </m:r>
                  </m:e>
                  <m:sup>
                    <m:r>
                      <w:rPr>
                        <w:rFonts w:ascii="Cambria Math" w:eastAsia="楷体" w:hAnsi="Cambria Math" w:cs="Times New Roman"/>
                        <w:kern w:val="2"/>
                        <w:sz w:val="28"/>
                        <w:lang w:eastAsia="zh-CN"/>
                      </w:rPr>
                      <m:t>3+</m:t>
                    </m:r>
                  </m:sup>
                </m:sSup>
              </m:sub>
            </m:sSub>
          </m:num>
          <m:den>
            <m:sSub>
              <m:sSubPr>
                <m:ctrlPr>
                  <w:rPr>
                    <w:rFonts w:ascii="Cambria Math" w:eastAsia="楷体" w:hAnsi="Cambria Math" w:cs="Times New Roman"/>
                    <w:bCs/>
                    <w:i/>
                    <w:kern w:val="2"/>
                    <w:sz w:val="28"/>
                    <w:lang w:eastAsia="zh-CN"/>
                  </w:rPr>
                </m:ctrlPr>
              </m:sSubPr>
              <m:e>
                <m:r>
                  <w:rPr>
                    <w:rFonts w:ascii="Cambria Math" w:eastAsia="楷体" w:hAnsi="Cambria Math" w:cs="Times New Roman"/>
                    <w:kern w:val="2"/>
                    <w:sz w:val="28"/>
                    <w:lang w:eastAsia="zh-CN"/>
                  </w:rPr>
                  <m:t>a</m:t>
                </m:r>
              </m:e>
              <m:sub>
                <m:sSup>
                  <m:sSupPr>
                    <m:ctrlPr>
                      <w:rPr>
                        <w:rFonts w:ascii="Cambria Math" w:eastAsia="楷体" w:hAnsi="Cambria Math" w:cs="Times New Roman"/>
                        <w:bCs/>
                        <w:i/>
                        <w:kern w:val="2"/>
                        <w:sz w:val="28"/>
                        <w:lang w:eastAsia="zh-CN"/>
                      </w:rPr>
                    </m:ctrlPr>
                  </m:sSupPr>
                  <m:e>
                    <m:r>
                      <w:rPr>
                        <w:rFonts w:ascii="Cambria Math" w:eastAsia="楷体" w:hAnsi="Cambria Math" w:cs="Times New Roman"/>
                        <w:kern w:val="2"/>
                        <w:sz w:val="28"/>
                        <w:lang w:eastAsia="zh-CN"/>
                      </w:rPr>
                      <m:t>Fe</m:t>
                    </m:r>
                  </m:e>
                  <m:sup>
                    <m:r>
                      <w:rPr>
                        <w:rFonts w:ascii="Cambria Math" w:eastAsia="楷体" w:hAnsi="Cambria Math" w:cs="Times New Roman"/>
                        <w:kern w:val="2"/>
                        <w:sz w:val="28"/>
                        <w:lang w:eastAsia="zh-CN"/>
                      </w:rPr>
                      <m:t>2+</m:t>
                    </m:r>
                  </m:sup>
                </m:sSup>
              </m:sub>
            </m:sSub>
          </m:den>
        </m:f>
      </m:oMath>
    </w:p>
    <w:p w14:paraId="487E5BB1" w14:textId="0D704E50" w:rsidR="007979B5" w:rsidRPr="00A024D8" w:rsidRDefault="007979B5" w:rsidP="00620062">
      <w:pPr>
        <w:spacing w:line="360" w:lineRule="auto"/>
        <w:ind w:firstLineChars="650" w:firstLine="1820"/>
        <w:jc w:val="both"/>
        <w:rPr>
          <w:rFonts w:ascii="Calibri" w:eastAsia="楷体" w:hAnsi="Calibri" w:cs="Times New Roman"/>
          <w:bCs/>
          <w:kern w:val="2"/>
          <w:sz w:val="28"/>
          <w:lang w:eastAsia="zh-CN"/>
        </w:rPr>
      </w:pPr>
    </w:p>
    <w:tbl>
      <w:tblPr>
        <w:tblStyle w:val="22"/>
        <w:tblpPr w:leftFromText="180" w:rightFromText="180" w:vertAnchor="text" w:horzAnchor="margin" w:tblpXSpec="center" w:tblpY="-30"/>
        <w:tblW w:w="0" w:type="auto"/>
        <w:tblLook w:val="04A0" w:firstRow="1" w:lastRow="0" w:firstColumn="1" w:lastColumn="0" w:noHBand="0" w:noVBand="1"/>
      </w:tblPr>
      <w:tblGrid>
        <w:gridCol w:w="7741"/>
      </w:tblGrid>
      <w:tr w:rsidR="005B40D3" w:rsidRPr="007A4DAB" w14:paraId="5123F4B0" w14:textId="77777777" w:rsidTr="00F80A9D">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7741" w:type="dxa"/>
          </w:tcPr>
          <w:p w14:paraId="447ED7A7" w14:textId="6407DF0E" w:rsidR="005B40D3" w:rsidRPr="007A4DAB" w:rsidRDefault="005B40D3" w:rsidP="005B40D3">
            <w:pPr>
              <w:spacing w:before="194" w:line="216" w:lineRule="auto"/>
              <w:ind w:firstLine="560"/>
              <w:jc w:val="center"/>
              <w:rPr>
                <w:rFonts w:ascii="Adobe 仿宋 Std R" w:eastAsia="Adobe 仿宋 Std R" w:hAnsi="Adobe 仿宋 Std R" w:cs="宋体"/>
                <w:sz w:val="28"/>
                <w:szCs w:val="28"/>
                <w:lang w:eastAsia="zh-CN"/>
              </w:rPr>
            </w:pPr>
            <w:r w:rsidRPr="007A4DAB">
              <w:rPr>
                <w:rFonts w:ascii="Adobe 仿宋 Std R" w:eastAsia="Adobe 仿宋 Std R" w:hAnsi="Adobe 仿宋 Std R" w:cs="宋体" w:hint="eastAsia"/>
                <w:sz w:val="28"/>
                <w:szCs w:val="28"/>
                <w:lang w:eastAsia="zh-CN"/>
              </w:rPr>
              <w:t>表3</w:t>
            </w:r>
            <w:r w:rsidR="00F80A9D">
              <w:rPr>
                <w:rFonts w:ascii="Adobe 仿宋 Std R" w:eastAsia="Adobe 仿宋 Std R" w:hAnsi="Adobe 仿宋 Std R" w:cs="宋体"/>
                <w:sz w:val="28"/>
                <w:szCs w:val="28"/>
                <w:lang w:eastAsia="zh-CN"/>
              </w:rPr>
              <w:t xml:space="preserve">  </w:t>
            </w:r>
            <w:r w:rsidRPr="007A4DAB">
              <w:rPr>
                <w:rFonts w:ascii="Adobe 仿宋 Std R" w:eastAsia="Adobe 仿宋 Std R" w:hAnsi="Adobe 仿宋 Std R" w:cs="宋体" w:hint="eastAsia"/>
                <w:sz w:val="28"/>
                <w:szCs w:val="28"/>
                <w:lang w:eastAsia="zh-CN"/>
              </w:rPr>
              <w:t>与图</w:t>
            </w:r>
            <w:r>
              <w:rPr>
                <w:rFonts w:ascii="Adobe 仿宋 Std R" w:eastAsia="Adobe 仿宋 Std R" w:hAnsi="Adobe 仿宋 Std R" w:cs="宋体"/>
                <w:sz w:val="28"/>
                <w:szCs w:val="28"/>
                <w:lang w:eastAsia="zh-CN"/>
              </w:rPr>
              <w:t>4</w:t>
            </w:r>
            <w:r w:rsidRPr="007A4DAB">
              <w:rPr>
                <w:rFonts w:ascii="Adobe 仿宋 Std R" w:eastAsia="Adobe 仿宋 Std R" w:hAnsi="Adobe 仿宋 Std R" w:cs="宋体" w:hint="eastAsia"/>
                <w:sz w:val="28"/>
                <w:szCs w:val="28"/>
                <w:lang w:eastAsia="zh-CN"/>
              </w:rPr>
              <w:t>有关的一些化学反应关系式</w:t>
            </w:r>
          </w:p>
        </w:tc>
      </w:tr>
      <w:tr w:rsidR="005B40D3" w:rsidRPr="00A024D8" w14:paraId="18BA5BE6" w14:textId="77777777" w:rsidTr="00F80A9D">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7741" w:type="dxa"/>
          </w:tcPr>
          <w:p w14:paraId="6B6EE7AA" w14:textId="77777777" w:rsidR="005B40D3" w:rsidRPr="007A4DAB" w:rsidRDefault="005B40D3" w:rsidP="005B40D3">
            <w:pPr>
              <w:spacing w:before="194" w:line="216" w:lineRule="auto"/>
              <w:ind w:firstLine="560"/>
              <w:jc w:val="center"/>
              <w:rPr>
                <w:rFonts w:ascii="Adobe 仿宋 Std R" w:eastAsia="Adobe 仿宋 Std R" w:hAnsi="Adobe 仿宋 Std R" w:cs="宋体"/>
                <w:b w:val="0"/>
                <w:bCs w:val="0"/>
                <w:sz w:val="28"/>
                <w:szCs w:val="28"/>
              </w:rPr>
            </w:pPr>
            <w:r w:rsidRPr="007A4DAB">
              <w:rPr>
                <w:rFonts w:ascii="Adobe 仿宋 Std R" w:eastAsia="Adobe 仿宋 Std R" w:hAnsi="Adobe 仿宋 Std R" w:cs="宋体"/>
                <w:b w:val="0"/>
                <w:bCs w:val="0"/>
                <w:sz w:val="28"/>
                <w:szCs w:val="28"/>
              </w:rPr>
              <w:t>H</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=2H</w:t>
            </w:r>
            <w:r w:rsidRPr="007A4DAB">
              <w:rPr>
                <w:rFonts w:ascii="Adobe 仿宋 Std R" w:eastAsia="Adobe 仿宋 Std R" w:hAnsi="Adobe 仿宋 Std R" w:cs="宋体"/>
                <w:b w:val="0"/>
                <w:bCs w:val="0"/>
                <w:sz w:val="28"/>
                <w:szCs w:val="28"/>
                <w:vertAlign w:val="superscript"/>
              </w:rPr>
              <w:t>+</w:t>
            </w:r>
            <w:r w:rsidRPr="007A4DAB">
              <w:rPr>
                <w:rFonts w:ascii="Adobe 仿宋 Std R" w:eastAsia="Adobe 仿宋 Std R" w:hAnsi="Adobe 仿宋 Std R" w:cs="宋体"/>
                <w:b w:val="0"/>
                <w:bCs w:val="0"/>
                <w:sz w:val="28"/>
                <w:szCs w:val="28"/>
              </w:rPr>
              <w:t>+2e</w:t>
            </w:r>
          </w:p>
        </w:tc>
      </w:tr>
      <w:tr w:rsidR="005B40D3" w:rsidRPr="00A024D8" w14:paraId="5EFF22FE" w14:textId="77777777" w:rsidTr="00F80A9D">
        <w:trPr>
          <w:trHeight w:val="671"/>
        </w:trPr>
        <w:tc>
          <w:tcPr>
            <w:cnfStyle w:val="001000000000" w:firstRow="0" w:lastRow="0" w:firstColumn="1" w:lastColumn="0" w:oddVBand="0" w:evenVBand="0" w:oddHBand="0" w:evenHBand="0" w:firstRowFirstColumn="0" w:firstRowLastColumn="0" w:lastRowFirstColumn="0" w:lastRowLastColumn="0"/>
            <w:tcW w:w="7741" w:type="dxa"/>
          </w:tcPr>
          <w:p w14:paraId="406432D6" w14:textId="0AA1ACC9" w:rsidR="005B40D3" w:rsidRPr="007A4DAB" w:rsidRDefault="005B40D3" w:rsidP="005B40D3">
            <w:pPr>
              <w:spacing w:before="194" w:line="216" w:lineRule="auto"/>
              <w:ind w:firstLine="560"/>
              <w:jc w:val="center"/>
              <w:rPr>
                <w:rFonts w:ascii="Adobe 仿宋 Std R" w:eastAsia="Adobe 仿宋 Std R" w:hAnsi="Adobe 仿宋 Std R" w:cs="宋体"/>
                <w:b w:val="0"/>
                <w:bCs w:val="0"/>
                <w:sz w:val="28"/>
                <w:szCs w:val="28"/>
              </w:rPr>
            </w:pPr>
            <w:bookmarkStart w:id="24" w:name="_Hlk21277237"/>
            <w:r w:rsidRPr="007A4DAB">
              <w:rPr>
                <w:rFonts w:ascii="Adobe 仿宋 Std R" w:eastAsia="Adobe 仿宋 Std R" w:hAnsi="Adobe 仿宋 Std R" w:cs="宋体" w:hint="eastAsia"/>
                <w:b w:val="0"/>
                <w:bCs w:val="0"/>
                <w:sz w:val="28"/>
                <w:szCs w:val="28"/>
              </w:rPr>
              <w:t>F</w:t>
            </w:r>
            <w:r w:rsidRPr="007A4DAB">
              <w:rPr>
                <w:rFonts w:ascii="Adobe 仿宋 Std R" w:eastAsia="Adobe 仿宋 Std R" w:hAnsi="Adobe 仿宋 Std R" w:cs="宋体"/>
                <w:b w:val="0"/>
                <w:bCs w:val="0"/>
                <w:sz w:val="28"/>
                <w:szCs w:val="28"/>
              </w:rPr>
              <w:t>e</w:t>
            </w:r>
            <w:r w:rsidRPr="007A4DAB">
              <w:rPr>
                <w:rFonts w:ascii="Adobe 仿宋 Std R" w:eastAsia="Adobe 仿宋 Std R" w:hAnsi="Adobe 仿宋 Std R" w:cs="宋体"/>
                <w:b w:val="0"/>
                <w:bCs w:val="0"/>
                <w:sz w:val="28"/>
                <w:szCs w:val="28"/>
                <w:vertAlign w:val="superscript"/>
              </w:rPr>
              <w:t>2+</w:t>
            </w:r>
            <w:r w:rsidRPr="007A4DAB">
              <w:rPr>
                <w:rFonts w:ascii="Adobe 仿宋 Std R" w:eastAsia="Adobe 仿宋 Std R" w:hAnsi="Adobe 仿宋 Std R" w:cs="宋体"/>
                <w:b w:val="0"/>
                <w:bCs w:val="0"/>
                <w:sz w:val="28"/>
                <w:szCs w:val="28"/>
              </w:rPr>
              <w:t>=</w:t>
            </w:r>
            <w:r w:rsidRPr="007A4DAB">
              <w:rPr>
                <w:rFonts w:ascii="Adobe 仿宋 Std R" w:eastAsia="Adobe 仿宋 Std R" w:hAnsi="Adobe 仿宋 Std R" w:cs="宋体" w:hint="eastAsia"/>
                <w:b w:val="0"/>
                <w:bCs w:val="0"/>
                <w:sz w:val="28"/>
                <w:szCs w:val="28"/>
              </w:rPr>
              <w:t>F</w:t>
            </w:r>
            <w:r w:rsidRPr="007A4DAB">
              <w:rPr>
                <w:rFonts w:ascii="Adobe 仿宋 Std R" w:eastAsia="Adobe 仿宋 Std R" w:hAnsi="Adobe 仿宋 Std R" w:cs="宋体"/>
                <w:b w:val="0"/>
                <w:bCs w:val="0"/>
                <w:sz w:val="28"/>
                <w:szCs w:val="28"/>
              </w:rPr>
              <w:t>e</w:t>
            </w:r>
            <w:r w:rsidRPr="007A4DAB">
              <w:rPr>
                <w:rFonts w:ascii="Adobe 仿宋 Std R" w:eastAsia="Adobe 仿宋 Std R" w:hAnsi="Adobe 仿宋 Std R" w:cs="宋体"/>
                <w:b w:val="0"/>
                <w:bCs w:val="0"/>
                <w:sz w:val="28"/>
                <w:szCs w:val="28"/>
                <w:vertAlign w:val="superscript"/>
              </w:rPr>
              <w:t>3+</w:t>
            </w:r>
            <w:r w:rsidRPr="007A4DAB">
              <w:rPr>
                <w:rFonts w:ascii="Adobe 仿宋 Std R" w:eastAsia="Adobe 仿宋 Std R" w:hAnsi="Adobe 仿宋 Std R" w:cs="宋体"/>
                <w:b w:val="0"/>
                <w:bCs w:val="0"/>
                <w:sz w:val="28"/>
                <w:szCs w:val="28"/>
              </w:rPr>
              <w:t>+e</w:t>
            </w:r>
            <w:bookmarkEnd w:id="24"/>
          </w:p>
        </w:tc>
      </w:tr>
      <w:tr w:rsidR="005B40D3" w:rsidRPr="00A024D8" w14:paraId="5D728A4A" w14:textId="77777777" w:rsidTr="00F80A9D">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7741" w:type="dxa"/>
          </w:tcPr>
          <w:p w14:paraId="7CEE4FA6" w14:textId="77777777" w:rsidR="005B40D3" w:rsidRPr="007A4DAB" w:rsidRDefault="005B40D3" w:rsidP="005B40D3">
            <w:pPr>
              <w:spacing w:before="194" w:line="216" w:lineRule="auto"/>
              <w:ind w:firstLine="560"/>
              <w:jc w:val="center"/>
              <w:rPr>
                <w:rFonts w:ascii="Adobe 仿宋 Std R" w:eastAsia="Adobe 仿宋 Std R" w:hAnsi="Adobe 仿宋 Std R" w:cs="宋体"/>
                <w:b w:val="0"/>
                <w:bCs w:val="0"/>
                <w:sz w:val="28"/>
                <w:szCs w:val="28"/>
              </w:rPr>
            </w:pPr>
            <w:r w:rsidRPr="007A4DAB">
              <w:rPr>
                <w:rFonts w:ascii="Adobe 仿宋 Std R" w:eastAsia="Adobe 仿宋 Std R" w:hAnsi="Adobe 仿宋 Std R" w:cs="宋体" w:hint="eastAsia"/>
                <w:b w:val="0"/>
                <w:bCs w:val="0"/>
                <w:sz w:val="28"/>
                <w:szCs w:val="28"/>
              </w:rPr>
              <w:t>2</w:t>
            </w:r>
            <w:r w:rsidRPr="007A4DAB">
              <w:rPr>
                <w:rFonts w:ascii="Adobe 仿宋 Std R" w:eastAsia="Adobe 仿宋 Std R" w:hAnsi="Adobe 仿宋 Std R" w:cs="宋体"/>
                <w:b w:val="0"/>
                <w:bCs w:val="0"/>
                <w:sz w:val="28"/>
                <w:szCs w:val="28"/>
              </w:rPr>
              <w:t>H</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O=O</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+4H</w:t>
            </w:r>
            <w:r w:rsidRPr="007A4DAB">
              <w:rPr>
                <w:rFonts w:ascii="Adobe 仿宋 Std R" w:eastAsia="Adobe 仿宋 Std R" w:hAnsi="Adobe 仿宋 Std R" w:cs="宋体" w:hint="eastAsia"/>
                <w:b w:val="0"/>
                <w:bCs w:val="0"/>
                <w:sz w:val="28"/>
                <w:szCs w:val="28"/>
                <w:vertAlign w:val="superscript"/>
              </w:rPr>
              <w:t>+</w:t>
            </w:r>
            <w:r w:rsidRPr="007A4DAB">
              <w:rPr>
                <w:rFonts w:ascii="Adobe 仿宋 Std R" w:eastAsia="Adobe 仿宋 Std R" w:hAnsi="Adobe 仿宋 Std R" w:cs="宋体"/>
                <w:b w:val="0"/>
                <w:bCs w:val="0"/>
                <w:sz w:val="28"/>
                <w:szCs w:val="28"/>
              </w:rPr>
              <w:t>+4e</w:t>
            </w:r>
          </w:p>
        </w:tc>
      </w:tr>
      <w:tr w:rsidR="005B40D3" w:rsidRPr="00A024D8" w14:paraId="67DA7764" w14:textId="77777777" w:rsidTr="00F80A9D">
        <w:trPr>
          <w:trHeight w:val="683"/>
        </w:trPr>
        <w:tc>
          <w:tcPr>
            <w:cnfStyle w:val="001000000000" w:firstRow="0" w:lastRow="0" w:firstColumn="1" w:lastColumn="0" w:oddVBand="0" w:evenVBand="0" w:oddHBand="0" w:evenHBand="0" w:firstRowFirstColumn="0" w:firstRowLastColumn="0" w:lastRowFirstColumn="0" w:lastRowLastColumn="0"/>
            <w:tcW w:w="7741" w:type="dxa"/>
          </w:tcPr>
          <w:p w14:paraId="0E3023CF" w14:textId="77777777" w:rsidR="005B40D3" w:rsidRPr="007A4DAB" w:rsidRDefault="005B40D3" w:rsidP="005B40D3">
            <w:pPr>
              <w:spacing w:before="194" w:line="216" w:lineRule="auto"/>
              <w:ind w:firstLine="560"/>
              <w:jc w:val="center"/>
              <w:rPr>
                <w:rFonts w:ascii="Adobe 仿宋 Std R" w:eastAsia="Adobe 仿宋 Std R" w:hAnsi="Adobe 仿宋 Std R" w:cs="宋体"/>
                <w:b w:val="0"/>
                <w:bCs w:val="0"/>
                <w:sz w:val="28"/>
                <w:szCs w:val="28"/>
              </w:rPr>
            </w:pPr>
            <w:r w:rsidRPr="007A4DAB">
              <w:rPr>
                <w:rFonts w:ascii="Adobe 仿宋 Std R" w:eastAsia="Adobe 仿宋 Std R" w:hAnsi="Adobe 仿宋 Std R" w:cs="宋体" w:hint="eastAsia"/>
                <w:b w:val="0"/>
                <w:bCs w:val="0"/>
                <w:sz w:val="28"/>
                <w:szCs w:val="28"/>
              </w:rPr>
              <w:t>F</w:t>
            </w:r>
            <w:r w:rsidRPr="007A4DAB">
              <w:rPr>
                <w:rFonts w:ascii="Adobe 仿宋 Std R" w:eastAsia="Adobe 仿宋 Std R" w:hAnsi="Adobe 仿宋 Std R" w:cs="宋体"/>
                <w:b w:val="0"/>
                <w:bCs w:val="0"/>
                <w:sz w:val="28"/>
                <w:szCs w:val="28"/>
              </w:rPr>
              <w:t>e</w:t>
            </w:r>
            <w:r w:rsidRPr="007A4DAB">
              <w:rPr>
                <w:rFonts w:ascii="Adobe 仿宋 Std R" w:eastAsia="Adobe 仿宋 Std R" w:hAnsi="Adobe 仿宋 Std R" w:cs="宋体"/>
                <w:b w:val="0"/>
                <w:bCs w:val="0"/>
                <w:sz w:val="28"/>
                <w:szCs w:val="28"/>
                <w:vertAlign w:val="superscript"/>
              </w:rPr>
              <w:t>3+</w:t>
            </w:r>
            <w:r w:rsidRPr="007A4DAB">
              <w:rPr>
                <w:rFonts w:ascii="Adobe 仿宋 Std R" w:eastAsia="Adobe 仿宋 Std R" w:hAnsi="Adobe 仿宋 Std R" w:cs="宋体"/>
                <w:b w:val="0"/>
                <w:bCs w:val="0"/>
                <w:sz w:val="28"/>
                <w:szCs w:val="28"/>
              </w:rPr>
              <w:t>+</w:t>
            </w:r>
            <w:r w:rsidRPr="007A4DAB">
              <w:rPr>
                <w:rFonts w:ascii="Adobe 仿宋 Std R" w:eastAsia="Adobe 仿宋 Std R" w:hAnsi="Adobe 仿宋 Std R" w:cs="宋体" w:hint="eastAsia"/>
                <w:b w:val="0"/>
                <w:bCs w:val="0"/>
                <w:sz w:val="28"/>
                <w:szCs w:val="28"/>
              </w:rPr>
              <w:t>H</w:t>
            </w:r>
            <w:r w:rsidRPr="007A4DAB">
              <w:rPr>
                <w:rFonts w:ascii="Adobe 仿宋 Std R" w:eastAsia="Adobe 仿宋 Std R" w:hAnsi="Adobe 仿宋 Std R" w:cs="宋体"/>
                <w:b w:val="0"/>
                <w:bCs w:val="0"/>
                <w:sz w:val="28"/>
                <w:szCs w:val="28"/>
                <w:vertAlign w:val="superscript"/>
              </w:rPr>
              <w:t>2</w:t>
            </w:r>
            <w:r w:rsidRPr="007A4DAB">
              <w:rPr>
                <w:rFonts w:ascii="Adobe 仿宋 Std R" w:eastAsia="Adobe 仿宋 Std R" w:hAnsi="Adobe 仿宋 Std R" w:cs="宋体"/>
                <w:b w:val="0"/>
                <w:bCs w:val="0"/>
                <w:sz w:val="28"/>
                <w:szCs w:val="28"/>
              </w:rPr>
              <w:t>O=Fe(OH)</w:t>
            </w:r>
            <w:r w:rsidRPr="007A4DAB">
              <w:rPr>
                <w:rFonts w:ascii="Adobe 仿宋 Std R" w:eastAsia="Adobe 仿宋 Std R" w:hAnsi="Adobe 仿宋 Std R" w:cs="宋体"/>
                <w:b w:val="0"/>
                <w:bCs w:val="0"/>
                <w:sz w:val="28"/>
                <w:szCs w:val="28"/>
                <w:vertAlign w:val="superscript"/>
              </w:rPr>
              <w:t>2+</w:t>
            </w:r>
            <w:r w:rsidRPr="007A4DAB">
              <w:rPr>
                <w:rFonts w:ascii="Adobe 仿宋 Std R" w:eastAsia="Adobe 仿宋 Std R" w:hAnsi="Adobe 仿宋 Std R" w:cs="宋体"/>
                <w:b w:val="0"/>
                <w:bCs w:val="0"/>
                <w:sz w:val="28"/>
                <w:szCs w:val="28"/>
              </w:rPr>
              <w:t>+H</w:t>
            </w:r>
            <w:r w:rsidRPr="007A4DAB">
              <w:rPr>
                <w:rFonts w:ascii="Adobe 仿宋 Std R" w:eastAsia="Adobe 仿宋 Std R" w:hAnsi="Adobe 仿宋 Std R" w:cs="宋体"/>
                <w:b w:val="0"/>
                <w:bCs w:val="0"/>
                <w:sz w:val="28"/>
                <w:szCs w:val="28"/>
                <w:vertAlign w:val="superscript"/>
              </w:rPr>
              <w:t>+</w:t>
            </w:r>
          </w:p>
        </w:tc>
      </w:tr>
      <w:tr w:rsidR="005B40D3" w:rsidRPr="00A024D8" w14:paraId="36308F72" w14:textId="77777777" w:rsidTr="00F80A9D">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7741" w:type="dxa"/>
          </w:tcPr>
          <w:p w14:paraId="43232433" w14:textId="77777777" w:rsidR="005B40D3" w:rsidRPr="007A4DAB" w:rsidRDefault="005B40D3" w:rsidP="005B40D3">
            <w:pPr>
              <w:spacing w:before="194" w:line="216" w:lineRule="auto"/>
              <w:ind w:firstLine="560"/>
              <w:jc w:val="center"/>
              <w:rPr>
                <w:rFonts w:ascii="Adobe 仿宋 Std R" w:eastAsia="Adobe 仿宋 Std R" w:hAnsi="Adobe 仿宋 Std R" w:cs="Times New Roman"/>
                <w:b w:val="0"/>
                <w:bCs w:val="0"/>
                <w:color w:val="000000"/>
                <w:kern w:val="24"/>
                <w:sz w:val="28"/>
                <w:szCs w:val="28"/>
              </w:rPr>
            </w:pPr>
            <w:r w:rsidRPr="007A4DAB">
              <w:rPr>
                <w:rFonts w:ascii="Adobe 仿宋 Std R" w:eastAsia="Adobe 仿宋 Std R" w:hAnsi="Adobe 仿宋 Std R" w:cs="Times New Roman"/>
                <w:b w:val="0"/>
                <w:bCs w:val="0"/>
                <w:color w:val="000000"/>
                <w:kern w:val="24"/>
                <w:sz w:val="28"/>
                <w:szCs w:val="28"/>
              </w:rPr>
              <w:t>Fe</w:t>
            </w:r>
            <w:r w:rsidRPr="007A4DAB">
              <w:rPr>
                <w:rFonts w:ascii="Adobe 仿宋 Std R" w:eastAsia="Adobe 仿宋 Std R" w:hAnsi="Adobe 仿宋 Std R" w:cs="宋体"/>
                <w:b w:val="0"/>
                <w:bCs w:val="0"/>
                <w:sz w:val="28"/>
                <w:szCs w:val="28"/>
                <w:vertAlign w:val="superscript"/>
              </w:rPr>
              <w:t>3+</w:t>
            </w:r>
            <w:r w:rsidRPr="007A4DAB">
              <w:rPr>
                <w:rFonts w:ascii="Adobe 仿宋 Std R" w:eastAsia="Adobe 仿宋 Std R" w:hAnsi="Adobe 仿宋 Std R" w:cs="宋体" w:hint="eastAsia"/>
                <w:b w:val="0"/>
                <w:bCs w:val="0"/>
                <w:sz w:val="28"/>
                <w:szCs w:val="28"/>
              </w:rPr>
              <w:t>+</w:t>
            </w:r>
            <w:r w:rsidRPr="007A4DAB">
              <w:rPr>
                <w:rFonts w:ascii="Adobe 仿宋 Std R" w:eastAsia="Adobe 仿宋 Std R" w:hAnsi="Adobe 仿宋 Std R" w:cs="Times New Roman"/>
                <w:b w:val="0"/>
                <w:bCs w:val="0"/>
                <w:color w:val="000000"/>
                <w:kern w:val="24"/>
                <w:sz w:val="28"/>
                <w:szCs w:val="28"/>
              </w:rPr>
              <w:t>H</w:t>
            </w:r>
            <w:r w:rsidRPr="007A4DAB">
              <w:rPr>
                <w:rFonts w:ascii="Adobe 仿宋 Std R" w:eastAsia="Adobe 仿宋 Std R" w:hAnsi="Adobe 仿宋 Std R" w:cs="Times New Roman"/>
                <w:b w:val="0"/>
                <w:bCs w:val="0"/>
                <w:color w:val="000000"/>
                <w:kern w:val="24"/>
                <w:position w:val="-11"/>
                <w:sz w:val="28"/>
                <w:szCs w:val="28"/>
                <w:vertAlign w:val="subscript"/>
              </w:rPr>
              <w:t>2</w:t>
            </w:r>
            <w:r w:rsidRPr="007A4DAB">
              <w:rPr>
                <w:rFonts w:ascii="Adobe 仿宋 Std R" w:eastAsia="Adobe 仿宋 Std R" w:hAnsi="Adobe 仿宋 Std R" w:cs="Times New Roman"/>
                <w:b w:val="0"/>
                <w:bCs w:val="0"/>
                <w:color w:val="000000"/>
                <w:kern w:val="24"/>
                <w:sz w:val="28"/>
                <w:szCs w:val="28"/>
              </w:rPr>
              <w:t>O</w:t>
            </w:r>
            <w:r w:rsidRPr="007A4DAB">
              <w:rPr>
                <w:rFonts w:ascii="Adobe 仿宋 Std R" w:eastAsia="Adobe 仿宋 Std R" w:hAnsi="Adobe 仿宋 Std R" w:cs="Times New Roman" w:hint="eastAsia"/>
                <w:b w:val="0"/>
                <w:bCs w:val="0"/>
                <w:color w:val="000000"/>
                <w:kern w:val="24"/>
                <w:sz w:val="28"/>
                <w:szCs w:val="28"/>
              </w:rPr>
              <w:t>=</w:t>
            </w:r>
            <w:r w:rsidRPr="007A4DAB">
              <w:rPr>
                <w:rFonts w:ascii="Adobe 仿宋 Std R" w:eastAsia="Adobe 仿宋 Std R" w:hAnsi="Adobe 仿宋 Std R" w:cs="Times New Roman"/>
                <w:b w:val="0"/>
                <w:bCs w:val="0"/>
                <w:color w:val="000000"/>
                <w:kern w:val="24"/>
                <w:sz w:val="28"/>
                <w:szCs w:val="28"/>
              </w:rPr>
              <w:t>Fe</w:t>
            </w:r>
            <w:r w:rsidRPr="007A4DAB">
              <w:rPr>
                <w:rFonts w:ascii="Adobe 仿宋 Std R" w:eastAsia="Adobe 仿宋 Std R" w:hAnsi="Adobe 仿宋 Std R" w:cs="Times New Roman" w:hint="eastAsia"/>
                <w:b w:val="0"/>
                <w:bCs w:val="0"/>
                <w:color w:val="000000"/>
                <w:kern w:val="24"/>
                <w:sz w:val="28"/>
                <w:szCs w:val="28"/>
              </w:rPr>
              <w:t>(</w:t>
            </w:r>
            <w:r w:rsidRPr="007A4DAB">
              <w:rPr>
                <w:rFonts w:ascii="Adobe 仿宋 Std R" w:eastAsia="Adobe 仿宋 Std R" w:hAnsi="Adobe 仿宋 Std R" w:cs="Times New Roman"/>
                <w:b w:val="0"/>
                <w:bCs w:val="0"/>
                <w:color w:val="000000"/>
                <w:kern w:val="24"/>
                <w:sz w:val="28"/>
                <w:szCs w:val="28"/>
              </w:rPr>
              <w:t>OH)</w:t>
            </w:r>
            <w:r w:rsidRPr="007A4DAB">
              <w:rPr>
                <w:rFonts w:ascii="Adobe 仿宋 Std R" w:eastAsia="Adobe 仿宋 Std R" w:hAnsi="Adobe 仿宋 Std R" w:cs="Times New Roman" w:hint="eastAsia"/>
                <w:b w:val="0"/>
                <w:bCs w:val="0"/>
                <w:color w:val="000000"/>
                <w:kern w:val="24"/>
                <w:sz w:val="28"/>
                <w:szCs w:val="28"/>
                <w:vertAlign w:val="subscript"/>
              </w:rPr>
              <w:t>3</w:t>
            </w:r>
            <w:r w:rsidRPr="007A4DAB">
              <w:rPr>
                <w:rFonts w:ascii="Adobe 仿宋 Std R" w:eastAsia="Adobe 仿宋 Std R" w:hAnsi="Adobe 仿宋 Std R" w:cs="Times New Roman"/>
                <w:b w:val="0"/>
                <w:bCs w:val="0"/>
                <w:color w:val="000000"/>
                <w:kern w:val="24"/>
                <w:sz w:val="28"/>
                <w:szCs w:val="28"/>
              </w:rPr>
              <w:t>+</w:t>
            </w:r>
            <w:r w:rsidRPr="007A4DAB">
              <w:rPr>
                <w:rFonts w:ascii="Adobe 仿宋 Std R" w:eastAsia="Adobe 仿宋 Std R" w:hAnsi="Adobe 仿宋 Std R" w:cs="Times New Roman" w:hint="eastAsia"/>
                <w:b w:val="0"/>
                <w:bCs w:val="0"/>
                <w:color w:val="000000"/>
                <w:kern w:val="24"/>
                <w:sz w:val="28"/>
                <w:szCs w:val="28"/>
              </w:rPr>
              <w:t>3</w:t>
            </w:r>
            <w:r w:rsidRPr="007A4DAB">
              <w:rPr>
                <w:rFonts w:ascii="Adobe 仿宋 Std R" w:eastAsia="Adobe 仿宋 Std R" w:hAnsi="Adobe 仿宋 Std R" w:cs="Times New Roman"/>
                <w:b w:val="0"/>
                <w:bCs w:val="0"/>
                <w:color w:val="000000"/>
                <w:kern w:val="24"/>
                <w:sz w:val="28"/>
                <w:szCs w:val="28"/>
              </w:rPr>
              <w:t>H</w:t>
            </w:r>
            <w:r w:rsidRPr="007A4DAB">
              <w:rPr>
                <w:rFonts w:ascii="Adobe 仿宋 Std R" w:eastAsia="Adobe 仿宋 Std R" w:hAnsi="Adobe 仿宋 Std R" w:cs="Times New Roman"/>
                <w:b w:val="0"/>
                <w:bCs w:val="0"/>
                <w:color w:val="000000"/>
                <w:kern w:val="24"/>
                <w:sz w:val="28"/>
                <w:szCs w:val="28"/>
                <w:vertAlign w:val="superscript"/>
              </w:rPr>
              <w:t>+</w:t>
            </w:r>
            <w:r w:rsidRPr="007A4DAB">
              <w:rPr>
                <w:rFonts w:ascii="Adobe 仿宋 Std R" w:eastAsia="Adobe 仿宋 Std R" w:hAnsi="Adobe 仿宋 Std R" w:cs="Times New Roman" w:hint="eastAsia"/>
                <w:b w:val="0"/>
                <w:bCs w:val="0"/>
                <w:color w:val="000000"/>
                <w:kern w:val="24"/>
                <w:sz w:val="28"/>
                <w:szCs w:val="28"/>
              </w:rPr>
              <w:t>+e</w:t>
            </w:r>
          </w:p>
        </w:tc>
      </w:tr>
      <w:tr w:rsidR="005B40D3" w:rsidRPr="00A024D8" w14:paraId="7B6EBCF0" w14:textId="77777777" w:rsidTr="00F80A9D">
        <w:trPr>
          <w:trHeight w:val="671"/>
        </w:trPr>
        <w:tc>
          <w:tcPr>
            <w:cnfStyle w:val="001000000000" w:firstRow="0" w:lastRow="0" w:firstColumn="1" w:lastColumn="0" w:oddVBand="0" w:evenVBand="0" w:oddHBand="0" w:evenHBand="0" w:firstRowFirstColumn="0" w:firstRowLastColumn="0" w:lastRowFirstColumn="0" w:lastRowLastColumn="0"/>
            <w:tcW w:w="7741" w:type="dxa"/>
          </w:tcPr>
          <w:p w14:paraId="7FFBD6DC" w14:textId="77777777" w:rsidR="005B40D3" w:rsidRPr="007A4DAB" w:rsidRDefault="005B40D3" w:rsidP="005B40D3">
            <w:pPr>
              <w:spacing w:before="194" w:line="216" w:lineRule="auto"/>
              <w:ind w:firstLine="575"/>
              <w:jc w:val="center"/>
              <w:rPr>
                <w:rFonts w:ascii="Adobe 仿宋 Std R" w:eastAsia="Adobe 仿宋 Std R" w:hAnsi="Adobe 仿宋 Std R" w:cs="宋体"/>
                <w:b w:val="0"/>
                <w:bCs w:val="0"/>
                <w:sz w:val="28"/>
                <w:szCs w:val="28"/>
              </w:rPr>
            </w:pPr>
            <w:r w:rsidRPr="007A4DAB">
              <w:rPr>
                <w:rFonts w:ascii="Adobe 仿宋 Std R" w:eastAsia="Adobe 仿宋 Std R" w:hAnsi="Adobe 仿宋 Std R" w:cs="宋体"/>
                <w:b w:val="0"/>
                <w:bCs w:val="0"/>
                <w:sz w:val="28"/>
                <w:szCs w:val="28"/>
              </w:rPr>
              <w:t>3Fe+4H</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O=Fe</w:t>
            </w:r>
            <w:r w:rsidRPr="007A4DAB">
              <w:rPr>
                <w:rFonts w:ascii="Adobe 仿宋 Std R" w:eastAsia="Adobe 仿宋 Std R" w:hAnsi="Adobe 仿宋 Std R" w:cs="宋体"/>
                <w:b w:val="0"/>
                <w:bCs w:val="0"/>
                <w:sz w:val="28"/>
                <w:szCs w:val="28"/>
                <w:vertAlign w:val="subscript"/>
              </w:rPr>
              <w:t>3</w:t>
            </w:r>
            <w:r w:rsidRPr="007A4DAB">
              <w:rPr>
                <w:rFonts w:ascii="Adobe 仿宋 Std R" w:eastAsia="Adobe 仿宋 Std R" w:hAnsi="Adobe 仿宋 Std R" w:cs="宋体"/>
                <w:b w:val="0"/>
                <w:bCs w:val="0"/>
                <w:sz w:val="28"/>
                <w:szCs w:val="28"/>
              </w:rPr>
              <w:t>0</w:t>
            </w:r>
            <w:r w:rsidRPr="007A4DAB">
              <w:rPr>
                <w:rFonts w:ascii="Adobe 仿宋 Std R" w:eastAsia="Adobe 仿宋 Std R" w:hAnsi="Adobe 仿宋 Std R" w:cs="宋体"/>
                <w:b w:val="0"/>
                <w:bCs w:val="0"/>
                <w:sz w:val="28"/>
                <w:szCs w:val="28"/>
                <w:vertAlign w:val="subscript"/>
              </w:rPr>
              <w:t>4</w:t>
            </w:r>
            <w:r w:rsidRPr="007A4DAB">
              <w:rPr>
                <w:rFonts w:ascii="Adobe 仿宋 Std R" w:eastAsia="Adobe 仿宋 Std R" w:hAnsi="Adobe 仿宋 Std R" w:cs="宋体"/>
                <w:b w:val="0"/>
                <w:bCs w:val="0"/>
                <w:sz w:val="28"/>
                <w:szCs w:val="28"/>
              </w:rPr>
              <w:t>+8H</w:t>
            </w:r>
            <w:r w:rsidRPr="007A4DAB">
              <w:rPr>
                <w:rFonts w:ascii="Adobe 仿宋 Std R" w:eastAsia="Adobe 仿宋 Std R" w:hAnsi="Adobe 仿宋 Std R" w:cs="宋体"/>
                <w:b w:val="0"/>
                <w:bCs w:val="0"/>
                <w:sz w:val="28"/>
                <w:szCs w:val="28"/>
                <w:vertAlign w:val="superscript"/>
              </w:rPr>
              <w:t>+</w:t>
            </w:r>
            <w:r w:rsidRPr="007A4DAB">
              <w:rPr>
                <w:rFonts w:ascii="Adobe 仿宋 Std R" w:eastAsia="Adobe 仿宋 Std R" w:hAnsi="Adobe 仿宋 Std R" w:cs="宋体"/>
                <w:b w:val="0"/>
                <w:bCs w:val="0"/>
                <w:sz w:val="28"/>
                <w:szCs w:val="28"/>
              </w:rPr>
              <w:t>+8e</w:t>
            </w:r>
          </w:p>
        </w:tc>
      </w:tr>
      <w:tr w:rsidR="005B40D3" w:rsidRPr="00A024D8" w14:paraId="31248FDE" w14:textId="77777777" w:rsidTr="00F80A9D">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7741" w:type="dxa"/>
          </w:tcPr>
          <w:p w14:paraId="62534FAD" w14:textId="77777777" w:rsidR="005B40D3" w:rsidRPr="007A4DAB" w:rsidRDefault="005B40D3" w:rsidP="005B40D3">
            <w:pPr>
              <w:spacing w:before="194" w:line="216" w:lineRule="auto"/>
              <w:ind w:firstLine="575"/>
              <w:jc w:val="center"/>
              <w:rPr>
                <w:rFonts w:ascii="Adobe 仿宋 Std R" w:eastAsia="Adobe 仿宋 Std R" w:hAnsi="Adobe 仿宋 Std R" w:cs="宋体"/>
                <w:b w:val="0"/>
                <w:bCs w:val="0"/>
                <w:sz w:val="28"/>
                <w:szCs w:val="28"/>
              </w:rPr>
            </w:pPr>
            <w:r w:rsidRPr="007A4DAB">
              <w:rPr>
                <w:rFonts w:ascii="Adobe 仿宋 Std R" w:eastAsia="Adobe 仿宋 Std R" w:hAnsi="Adobe 仿宋 Std R" w:cs="宋体"/>
                <w:b w:val="0"/>
                <w:bCs w:val="0"/>
                <w:sz w:val="28"/>
                <w:szCs w:val="28"/>
              </w:rPr>
              <w:t>2Fe</w:t>
            </w:r>
            <w:r w:rsidRPr="007A4DAB">
              <w:rPr>
                <w:rFonts w:ascii="Adobe 仿宋 Std R" w:eastAsia="Adobe 仿宋 Std R" w:hAnsi="Adobe 仿宋 Std R" w:cs="宋体"/>
                <w:b w:val="0"/>
                <w:bCs w:val="0"/>
                <w:sz w:val="28"/>
                <w:szCs w:val="28"/>
                <w:vertAlign w:val="subscript"/>
              </w:rPr>
              <w:t>3</w:t>
            </w:r>
            <w:r w:rsidRPr="007A4DAB">
              <w:rPr>
                <w:rFonts w:ascii="Adobe 仿宋 Std R" w:eastAsia="Adobe 仿宋 Std R" w:hAnsi="Adobe 仿宋 Std R" w:cs="宋体"/>
                <w:b w:val="0"/>
                <w:bCs w:val="0"/>
                <w:sz w:val="28"/>
                <w:szCs w:val="28"/>
              </w:rPr>
              <w:t>0</w:t>
            </w:r>
            <w:r w:rsidRPr="007A4DAB">
              <w:rPr>
                <w:rFonts w:ascii="Adobe 仿宋 Std R" w:eastAsia="Adobe 仿宋 Std R" w:hAnsi="Adobe 仿宋 Std R" w:cs="宋体"/>
                <w:b w:val="0"/>
                <w:bCs w:val="0"/>
                <w:sz w:val="28"/>
                <w:szCs w:val="28"/>
                <w:vertAlign w:val="subscript"/>
              </w:rPr>
              <w:t>4</w:t>
            </w:r>
            <w:r w:rsidRPr="007A4DAB">
              <w:rPr>
                <w:rFonts w:ascii="Adobe 仿宋 Std R" w:eastAsia="Adobe 仿宋 Std R" w:hAnsi="Adobe 仿宋 Std R" w:cs="宋体"/>
                <w:b w:val="0"/>
                <w:bCs w:val="0"/>
                <w:sz w:val="28"/>
                <w:szCs w:val="28"/>
              </w:rPr>
              <w:t>+H</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O=Fe</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0</w:t>
            </w:r>
            <w:r w:rsidRPr="007A4DAB">
              <w:rPr>
                <w:rFonts w:ascii="Adobe 仿宋 Std R" w:eastAsia="Adobe 仿宋 Std R" w:hAnsi="Adobe 仿宋 Std R" w:cs="宋体"/>
                <w:b w:val="0"/>
                <w:bCs w:val="0"/>
                <w:sz w:val="28"/>
                <w:szCs w:val="28"/>
                <w:vertAlign w:val="subscript"/>
              </w:rPr>
              <w:t>3</w:t>
            </w:r>
            <w:r w:rsidRPr="007A4DAB">
              <w:rPr>
                <w:rFonts w:ascii="Adobe 仿宋 Std R" w:eastAsia="Adobe 仿宋 Std R" w:hAnsi="Adobe 仿宋 Std R" w:cs="宋体"/>
                <w:b w:val="0"/>
                <w:bCs w:val="0"/>
                <w:sz w:val="28"/>
                <w:szCs w:val="28"/>
              </w:rPr>
              <w:t>+2H</w:t>
            </w:r>
            <w:r w:rsidRPr="007A4DAB">
              <w:rPr>
                <w:rFonts w:ascii="Adobe 仿宋 Std R" w:eastAsia="Adobe 仿宋 Std R" w:hAnsi="Adobe 仿宋 Std R" w:cs="宋体"/>
                <w:b w:val="0"/>
                <w:bCs w:val="0"/>
                <w:sz w:val="28"/>
                <w:szCs w:val="28"/>
                <w:vertAlign w:val="superscript"/>
              </w:rPr>
              <w:t>+</w:t>
            </w:r>
            <w:r w:rsidRPr="007A4DAB">
              <w:rPr>
                <w:rFonts w:ascii="Adobe 仿宋 Std R" w:eastAsia="Adobe 仿宋 Std R" w:hAnsi="Adobe 仿宋 Std R" w:cs="宋体"/>
                <w:b w:val="0"/>
                <w:bCs w:val="0"/>
                <w:sz w:val="28"/>
                <w:szCs w:val="28"/>
              </w:rPr>
              <w:t>+2e</w:t>
            </w:r>
          </w:p>
        </w:tc>
      </w:tr>
      <w:tr w:rsidR="005B40D3" w:rsidRPr="00A024D8" w14:paraId="150977B3" w14:textId="77777777" w:rsidTr="00F80A9D">
        <w:trPr>
          <w:trHeight w:val="671"/>
        </w:trPr>
        <w:tc>
          <w:tcPr>
            <w:cnfStyle w:val="001000000000" w:firstRow="0" w:lastRow="0" w:firstColumn="1" w:lastColumn="0" w:oddVBand="0" w:evenVBand="0" w:oddHBand="0" w:evenHBand="0" w:firstRowFirstColumn="0" w:firstRowLastColumn="0" w:lastRowFirstColumn="0" w:lastRowLastColumn="0"/>
            <w:tcW w:w="7741" w:type="dxa"/>
          </w:tcPr>
          <w:p w14:paraId="62B00054" w14:textId="4ECAD187" w:rsidR="005B40D3" w:rsidRPr="007A4DAB" w:rsidRDefault="005B40D3" w:rsidP="005B40D3">
            <w:pPr>
              <w:spacing w:before="194" w:line="216" w:lineRule="auto"/>
              <w:ind w:firstLine="560"/>
              <w:jc w:val="center"/>
              <w:rPr>
                <w:rFonts w:ascii="Adobe 仿宋 Std R" w:eastAsia="Adobe 仿宋 Std R" w:hAnsi="Adobe 仿宋 Std R" w:cs="宋体"/>
                <w:b w:val="0"/>
                <w:bCs w:val="0"/>
                <w:sz w:val="28"/>
                <w:szCs w:val="28"/>
              </w:rPr>
            </w:pPr>
            <w:r w:rsidRPr="007A4DAB">
              <w:rPr>
                <w:rFonts w:ascii="Adobe 仿宋 Std R" w:eastAsia="Adobe 仿宋 Std R" w:hAnsi="Adobe 仿宋 Std R" w:cs="宋体" w:hint="eastAsia"/>
                <w:b w:val="0"/>
                <w:bCs w:val="0"/>
                <w:sz w:val="28"/>
                <w:szCs w:val="28"/>
              </w:rPr>
              <w:t>F</w:t>
            </w:r>
            <w:r w:rsidRPr="007A4DAB">
              <w:rPr>
                <w:rFonts w:ascii="Adobe 仿宋 Std R" w:eastAsia="Adobe 仿宋 Std R" w:hAnsi="Adobe 仿宋 Std R" w:cs="宋体"/>
                <w:b w:val="0"/>
                <w:bCs w:val="0"/>
                <w:sz w:val="28"/>
                <w:szCs w:val="28"/>
              </w:rPr>
              <w:t>eCO</w:t>
            </w:r>
            <w:r w:rsidRPr="007A4DAB">
              <w:rPr>
                <w:rFonts w:ascii="Adobe 仿宋 Std R" w:eastAsia="Adobe 仿宋 Std R" w:hAnsi="Adobe 仿宋 Std R" w:cs="宋体"/>
                <w:b w:val="0"/>
                <w:bCs w:val="0"/>
                <w:sz w:val="28"/>
                <w:szCs w:val="28"/>
                <w:vertAlign w:val="subscript"/>
              </w:rPr>
              <w:t>3</w:t>
            </w:r>
            <w:r w:rsidRPr="007A4DAB">
              <w:rPr>
                <w:rFonts w:ascii="Adobe 仿宋 Std R" w:eastAsia="Adobe 仿宋 Std R" w:hAnsi="Adobe 仿宋 Std R" w:cs="宋体"/>
                <w:b w:val="0"/>
                <w:bCs w:val="0"/>
                <w:sz w:val="28"/>
                <w:szCs w:val="28"/>
              </w:rPr>
              <w:t>+3H</w:t>
            </w:r>
            <w:r w:rsidRPr="007A4DAB">
              <w:rPr>
                <w:rFonts w:ascii="Adobe 仿宋 Std R" w:eastAsia="Adobe 仿宋 Std R" w:hAnsi="Adobe 仿宋 Std R" w:cs="宋体"/>
                <w:b w:val="0"/>
                <w:bCs w:val="0"/>
                <w:sz w:val="28"/>
                <w:szCs w:val="28"/>
                <w:vertAlign w:val="subscript"/>
              </w:rPr>
              <w:t>2</w:t>
            </w:r>
            <w:r w:rsidRPr="007A4DAB">
              <w:rPr>
                <w:rFonts w:ascii="Adobe 仿宋 Std R" w:eastAsia="Adobe 仿宋 Std R" w:hAnsi="Adobe 仿宋 Std R" w:cs="宋体"/>
                <w:b w:val="0"/>
                <w:bCs w:val="0"/>
                <w:sz w:val="28"/>
                <w:szCs w:val="28"/>
              </w:rPr>
              <w:t>O=Fe(OH)</w:t>
            </w:r>
            <w:r w:rsidRPr="007A4DAB">
              <w:rPr>
                <w:rFonts w:ascii="Adobe 仿宋 Std R" w:eastAsia="Adobe 仿宋 Std R" w:hAnsi="Adobe 仿宋 Std R" w:cs="宋体"/>
                <w:b w:val="0"/>
                <w:bCs w:val="0"/>
                <w:sz w:val="28"/>
                <w:szCs w:val="28"/>
                <w:vertAlign w:val="subscript"/>
              </w:rPr>
              <w:t>3</w:t>
            </w:r>
            <w:r w:rsidRPr="007A4DAB">
              <w:rPr>
                <w:rFonts w:ascii="Adobe 仿宋 Std R" w:eastAsia="Adobe 仿宋 Std R" w:hAnsi="Adobe 仿宋 Std R" w:cs="宋体"/>
                <w:b w:val="0"/>
                <w:bCs w:val="0"/>
                <w:sz w:val="28"/>
                <w:szCs w:val="28"/>
              </w:rPr>
              <w:t>+HCO</w:t>
            </w:r>
            <w:r w:rsidRPr="007A4DAB">
              <w:rPr>
                <w:rFonts w:ascii="Adobe 仿宋 Std R" w:eastAsia="Adobe 仿宋 Std R" w:hAnsi="Adobe 仿宋 Std R" w:cs="宋体"/>
                <w:b w:val="0"/>
                <w:bCs w:val="0"/>
                <w:sz w:val="28"/>
                <w:szCs w:val="28"/>
                <w:vertAlign w:val="subscript"/>
              </w:rPr>
              <w:t>3</w:t>
            </w:r>
            <w:r w:rsidRPr="007A4DAB">
              <w:rPr>
                <w:rFonts w:ascii="Adobe 仿宋 Std R" w:eastAsia="Adobe 仿宋 Std R" w:hAnsi="Adobe 仿宋 Std R" w:cs="宋体"/>
                <w:b w:val="0"/>
                <w:bCs w:val="0"/>
                <w:sz w:val="28"/>
                <w:szCs w:val="28"/>
                <w:vertAlign w:val="superscript"/>
              </w:rPr>
              <w:t>-</w:t>
            </w:r>
            <w:r w:rsidRPr="007A4DAB">
              <w:rPr>
                <w:rFonts w:ascii="Adobe 仿宋 Std R" w:eastAsia="Adobe 仿宋 Std R" w:hAnsi="Adobe 仿宋 Std R" w:cs="宋体"/>
                <w:b w:val="0"/>
                <w:bCs w:val="0"/>
                <w:sz w:val="28"/>
                <w:szCs w:val="28"/>
              </w:rPr>
              <w:t>+2H</w:t>
            </w:r>
            <w:r w:rsidRPr="007A4DAB">
              <w:rPr>
                <w:rFonts w:ascii="Adobe 仿宋 Std R" w:eastAsia="Adobe 仿宋 Std R" w:hAnsi="Adobe 仿宋 Std R" w:cs="宋体"/>
                <w:b w:val="0"/>
                <w:bCs w:val="0"/>
                <w:sz w:val="28"/>
                <w:szCs w:val="28"/>
                <w:vertAlign w:val="superscript"/>
              </w:rPr>
              <w:t>+</w:t>
            </w:r>
            <w:r w:rsidRPr="007A4DAB">
              <w:rPr>
                <w:rFonts w:ascii="Adobe 仿宋 Std R" w:eastAsia="Adobe 仿宋 Std R" w:hAnsi="Adobe 仿宋 Std R" w:cs="宋体"/>
                <w:b w:val="0"/>
                <w:bCs w:val="0"/>
                <w:sz w:val="28"/>
                <w:szCs w:val="28"/>
              </w:rPr>
              <w:t>+e</w:t>
            </w:r>
          </w:p>
        </w:tc>
      </w:tr>
    </w:tbl>
    <w:p w14:paraId="0C8FC20B" w14:textId="77777777" w:rsidR="00F80A9D" w:rsidRDefault="00F80A9D" w:rsidP="00A024D8">
      <w:pPr>
        <w:spacing w:line="360" w:lineRule="auto"/>
        <w:ind w:firstLineChars="200" w:firstLine="560"/>
        <w:jc w:val="both"/>
        <w:rPr>
          <w:rFonts w:ascii="Calibri" w:eastAsia="楷体" w:hAnsi="Calibri" w:cs="Times New Roman"/>
          <w:kern w:val="2"/>
          <w:sz w:val="28"/>
          <w:lang w:eastAsia="zh-CN"/>
        </w:rPr>
      </w:pPr>
    </w:p>
    <w:p w14:paraId="7E1CE219" w14:textId="0213DAE5" w:rsidR="00A024D8" w:rsidRPr="00A024D8" w:rsidRDefault="00A024D8" w:rsidP="00F80A9D">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当α</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3+</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α</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2+</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1</w:t>
      </w:r>
      <w:r w:rsidRPr="00A024D8">
        <w:rPr>
          <w:rFonts w:ascii="Calibri" w:eastAsia="楷体" w:hAnsi="Calibri" w:cs="Times New Roman" w:hint="eastAsia"/>
          <w:kern w:val="2"/>
          <w:sz w:val="28"/>
          <w:lang w:eastAsia="zh-CN"/>
        </w:rPr>
        <w:t>时</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则</w:t>
      </w:r>
      <w:r w:rsidRPr="00A024D8">
        <w:rPr>
          <w:rFonts w:ascii="Calibri" w:eastAsia="楷体" w:hAnsi="Calibri" w:cs="Times New Roman"/>
          <w:kern w:val="2"/>
          <w:sz w:val="28"/>
          <w:lang w:eastAsia="zh-CN"/>
        </w:rPr>
        <w:t>Eh</w:t>
      </w:r>
      <w:r w:rsidRPr="00A024D8">
        <w:rPr>
          <w:rFonts w:ascii="Calibri" w:eastAsia="楷体" w:hAnsi="Calibri" w:cs="Times New Roman" w:hint="eastAsia"/>
          <w:kern w:val="2"/>
          <w:sz w:val="28"/>
          <w:lang w:eastAsia="zh-CN"/>
        </w:rPr>
        <w:t>=</w:t>
      </w:r>
      <w:proofErr w:type="spellStart"/>
      <w:r w:rsidRPr="00A024D8">
        <w:rPr>
          <w:rFonts w:ascii="Calibri" w:eastAsia="楷体" w:hAnsi="Calibri" w:cs="Times New Roman"/>
          <w:kern w:val="2"/>
          <w:sz w:val="28"/>
          <w:lang w:eastAsia="zh-CN"/>
        </w:rPr>
        <w:t>Eo</w:t>
      </w:r>
      <w:proofErr w:type="spellEnd"/>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0.77v</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那在图中绘出的是一条水平直线</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因为它不受</w:t>
      </w:r>
      <w:r w:rsidRPr="00A024D8">
        <w:rPr>
          <w:rFonts w:ascii="Calibri" w:eastAsia="楷体" w:hAnsi="Calibri" w:cs="Times New Roman" w:hint="eastAsia"/>
          <w:kern w:val="2"/>
          <w:sz w:val="28"/>
          <w:lang w:eastAsia="zh-CN"/>
        </w:rPr>
        <w:t>p</w:t>
      </w:r>
      <w:r w:rsidRPr="00A024D8">
        <w:rPr>
          <w:rFonts w:ascii="Calibri" w:eastAsia="楷体" w:hAnsi="Calibri" w:cs="Times New Roman"/>
          <w:kern w:val="2"/>
          <w:sz w:val="28"/>
          <w:lang w:eastAsia="zh-CN"/>
        </w:rPr>
        <w:t>H</w:t>
      </w:r>
      <w:r w:rsidRPr="00A024D8">
        <w:rPr>
          <w:rFonts w:ascii="Calibri" w:eastAsia="楷体" w:hAnsi="Calibri" w:cs="Times New Roman" w:hint="eastAsia"/>
          <w:kern w:val="2"/>
          <w:sz w:val="28"/>
          <w:lang w:eastAsia="zh-CN"/>
        </w:rPr>
        <w:t>影响</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在该水平直线上面部分划为</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3+</w:t>
      </w:r>
      <w:r w:rsidRPr="00A024D8">
        <w:rPr>
          <w:rFonts w:ascii="Calibri" w:eastAsia="楷体" w:hAnsi="Calibri" w:cs="Times New Roman" w:hint="eastAsia"/>
          <w:kern w:val="2"/>
          <w:sz w:val="28"/>
          <w:lang w:eastAsia="zh-CN"/>
        </w:rPr>
        <w:t>的稳定区</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因为当</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3+</w:t>
      </w:r>
      <w:r w:rsidRPr="00A024D8">
        <w:rPr>
          <w:rFonts w:ascii="Calibri" w:eastAsia="楷体" w:hAnsi="Calibri" w:cs="Times New Roman"/>
          <w:kern w:val="2"/>
          <w:sz w:val="28"/>
          <w:lang w:eastAsia="zh-CN"/>
        </w:rPr>
        <w:t>&gt;</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2+</w:t>
      </w:r>
      <w:r w:rsidRPr="00A024D8">
        <w:rPr>
          <w:rFonts w:ascii="Calibri" w:eastAsia="楷体" w:hAnsi="Calibri" w:cs="Times New Roman" w:hint="eastAsia"/>
          <w:kern w:val="2"/>
          <w:sz w:val="28"/>
          <w:lang w:eastAsia="zh-CN"/>
        </w:rPr>
        <w:t>时</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则</w:t>
      </w:r>
      <w:r w:rsidRPr="00A024D8">
        <w:rPr>
          <w:rFonts w:ascii="Calibri" w:eastAsia="楷体" w:hAnsi="Calibri" w:cs="Times New Roman"/>
          <w:kern w:val="2"/>
          <w:sz w:val="28"/>
          <w:lang w:eastAsia="zh-CN"/>
        </w:rPr>
        <w:t>Eh&gt;0.77v</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把直线下面部分划为稳</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2+</w:t>
      </w:r>
      <w:r w:rsidRPr="00A024D8">
        <w:rPr>
          <w:rFonts w:ascii="Calibri" w:eastAsia="楷体" w:hAnsi="Calibri" w:cs="Times New Roman" w:hint="eastAsia"/>
          <w:kern w:val="2"/>
          <w:sz w:val="28"/>
          <w:lang w:eastAsia="zh-CN"/>
        </w:rPr>
        <w:t>定区</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因为α</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3+</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α</w:t>
      </w:r>
      <w:r w:rsidRPr="00A024D8">
        <w:rPr>
          <w:rFonts w:ascii="Calibri" w:eastAsia="楷体" w:hAnsi="Calibri" w:cs="Times New Roman" w:hint="eastAsia"/>
          <w:kern w:val="2"/>
          <w:sz w:val="28"/>
          <w:lang w:eastAsia="zh-CN"/>
        </w:rPr>
        <w:t>F</w:t>
      </w:r>
      <w:r w:rsidRPr="00A024D8">
        <w:rPr>
          <w:rFonts w:ascii="Calibri" w:eastAsia="楷体" w:hAnsi="Calibri" w:cs="Times New Roman"/>
          <w:kern w:val="2"/>
          <w:sz w:val="28"/>
          <w:lang w:eastAsia="zh-CN"/>
        </w:rPr>
        <w:t>e</w:t>
      </w:r>
      <w:r w:rsidRPr="00A024D8">
        <w:rPr>
          <w:rFonts w:ascii="Calibri" w:eastAsia="楷体" w:hAnsi="Calibri" w:cs="Times New Roman"/>
          <w:kern w:val="2"/>
          <w:sz w:val="28"/>
          <w:vertAlign w:val="superscript"/>
          <w:lang w:eastAsia="zh-CN"/>
        </w:rPr>
        <w:t>2+</w:t>
      </w:r>
      <w:r w:rsidRPr="00A024D8">
        <w:rPr>
          <w:rFonts w:ascii="Calibri" w:eastAsia="楷体" w:hAnsi="Calibri" w:cs="Times New Roman"/>
          <w:kern w:val="2"/>
          <w:sz w:val="28"/>
          <w:lang w:eastAsia="zh-CN"/>
        </w:rPr>
        <w:t>&lt;1</w:t>
      </w:r>
      <w:r w:rsidRPr="00A024D8">
        <w:rPr>
          <w:rFonts w:ascii="Calibri" w:eastAsia="楷体" w:hAnsi="Calibri" w:cs="Times New Roman" w:hint="eastAsia"/>
          <w:kern w:val="2"/>
          <w:sz w:val="28"/>
          <w:lang w:eastAsia="zh-CN"/>
        </w:rPr>
        <w:t>时，</w:t>
      </w:r>
      <w:r w:rsidRPr="00A024D8">
        <w:rPr>
          <w:rFonts w:ascii="Calibri" w:eastAsia="楷体" w:hAnsi="Calibri" w:cs="Times New Roman"/>
          <w:kern w:val="2"/>
          <w:sz w:val="28"/>
          <w:lang w:eastAsia="zh-CN"/>
        </w:rPr>
        <w:t>Eh&lt;0.77v</w:t>
      </w:r>
      <w:r w:rsidRPr="00A024D8">
        <w:rPr>
          <w:rFonts w:ascii="Calibri" w:eastAsia="楷体" w:hAnsi="Calibri" w:cs="Times New Roman" w:hint="eastAsia"/>
          <w:kern w:val="2"/>
          <w:sz w:val="28"/>
          <w:lang w:eastAsia="zh-CN"/>
        </w:rPr>
        <w:t>。</w:t>
      </w:r>
    </w:p>
    <w:p w14:paraId="00C26FCE" w14:textId="15E07EE9" w:rsidR="00620062" w:rsidRDefault="00A024D8" w:rsidP="005B40D3">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同理</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可求出其他各物质的稳定区域。</w:t>
      </w:r>
    </w:p>
    <w:p w14:paraId="5A2117BA" w14:textId="10E2CF65" w:rsidR="00A024D8" w:rsidRPr="00A024D8" w:rsidRDefault="00A024D8" w:rsidP="00620062">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通过</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计算绘出的</w:t>
      </w:r>
      <w:bookmarkStart w:id="25" w:name="_Hlk21278529"/>
      <w:r w:rsidRPr="00A024D8">
        <w:rPr>
          <w:rFonts w:ascii="Calibri" w:eastAsia="楷体" w:hAnsi="Calibri" w:cs="Times New Roman" w:hint="eastAsia"/>
          <w:kern w:val="2"/>
          <w:sz w:val="28"/>
          <w:lang w:eastAsia="zh-CN"/>
        </w:rPr>
        <w:t>Fe-</w:t>
      </w:r>
      <w:r w:rsidRPr="00A024D8">
        <w:rPr>
          <w:rFonts w:ascii="Calibri" w:eastAsia="楷体" w:hAnsi="Calibri" w:cs="Times New Roman"/>
          <w:kern w:val="2"/>
          <w:sz w:val="28"/>
          <w:lang w:eastAsia="zh-CN"/>
        </w:rPr>
        <w:t>C</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O</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H</w:t>
      </w:r>
      <w:r w:rsidRPr="00A024D8">
        <w:rPr>
          <w:rFonts w:ascii="Calibri" w:eastAsia="楷体" w:hAnsi="Calibri" w:cs="Times New Roman" w:hint="eastAsia"/>
          <w:kern w:val="2"/>
          <w:sz w:val="28"/>
          <w:lang w:eastAsia="zh-CN"/>
        </w:rPr>
        <w:t>体系的</w:t>
      </w:r>
      <w:r w:rsidRPr="00A024D8">
        <w:rPr>
          <w:rFonts w:ascii="Calibri" w:eastAsia="楷体" w:hAnsi="Calibri" w:cs="Times New Roman" w:hint="eastAsia"/>
          <w:kern w:val="2"/>
          <w:sz w:val="28"/>
          <w:lang w:eastAsia="zh-CN"/>
        </w:rPr>
        <w:t>Eh-pH</w:t>
      </w:r>
      <w:r w:rsidRPr="00A024D8">
        <w:rPr>
          <w:rFonts w:ascii="Calibri" w:eastAsia="楷体" w:hAnsi="Calibri" w:cs="Times New Roman" w:hint="eastAsia"/>
          <w:kern w:val="2"/>
          <w:sz w:val="28"/>
          <w:lang w:eastAsia="zh-CN"/>
        </w:rPr>
        <w:t>相图</w:t>
      </w:r>
      <w:bookmarkEnd w:id="25"/>
      <w:r w:rsidRPr="00A024D8">
        <w:rPr>
          <w:rFonts w:ascii="Calibri" w:eastAsia="楷体" w:hAnsi="Calibri" w:cs="Times New Roman" w:hint="eastAsia"/>
          <w:kern w:val="2"/>
          <w:sz w:val="28"/>
          <w:lang w:eastAsia="zh-CN"/>
        </w:rPr>
        <w:t>。再根据实际成矿环境特征</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得出比较科学的结论。</w:t>
      </w:r>
    </w:p>
    <w:p w14:paraId="00AF05EE" w14:textId="3A9F5685" w:rsidR="007979B5" w:rsidRPr="00A024D8" w:rsidRDefault="00A024D8" w:rsidP="00EB4996">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综上所述</w:t>
      </w:r>
      <w:r w:rsidRPr="00A024D8">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按照</w:t>
      </w:r>
      <w:proofErr w:type="spellStart"/>
      <w:r w:rsidRPr="00A024D8">
        <w:rPr>
          <w:rFonts w:ascii="Calibri" w:eastAsia="楷体" w:hAnsi="Calibri" w:cs="Times New Roman"/>
          <w:kern w:val="2"/>
          <w:sz w:val="28"/>
          <w:lang w:eastAsia="zh-CN"/>
        </w:rPr>
        <w:t>Nerest</w:t>
      </w:r>
      <w:proofErr w:type="spellEnd"/>
      <w:r w:rsidRPr="00A024D8">
        <w:rPr>
          <w:rFonts w:ascii="Calibri" w:eastAsia="楷体" w:hAnsi="Calibri" w:cs="Times New Roman" w:hint="eastAsia"/>
          <w:kern w:val="2"/>
          <w:sz w:val="28"/>
          <w:lang w:eastAsia="zh-CN"/>
        </w:rPr>
        <w:t>方程式去建立</w:t>
      </w:r>
      <w:bookmarkStart w:id="26" w:name="_Hlk21268990"/>
      <w:r w:rsidRPr="00A024D8">
        <w:rPr>
          <w:rFonts w:ascii="Calibri" w:eastAsia="楷体" w:hAnsi="Calibri" w:cs="Times New Roman"/>
          <w:kern w:val="2"/>
          <w:sz w:val="28"/>
          <w:lang w:eastAsia="zh-CN"/>
        </w:rPr>
        <w:t>Eh-pH</w:t>
      </w:r>
      <w:r w:rsidRPr="00A024D8">
        <w:rPr>
          <w:rFonts w:ascii="Calibri" w:eastAsia="楷体" w:hAnsi="Calibri" w:cs="Times New Roman" w:hint="eastAsia"/>
          <w:kern w:val="2"/>
          <w:sz w:val="28"/>
          <w:lang w:eastAsia="zh-CN"/>
        </w:rPr>
        <w:t>图</w:t>
      </w:r>
      <w:bookmarkEnd w:id="26"/>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在此之前</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需查得体系中各组分的标准生成自由焓</w:t>
      </w:r>
      <w:r w:rsidRPr="00A024D8">
        <w:rPr>
          <w:rFonts w:ascii="Calibri" w:eastAsia="楷体" w:hAnsi="Calibri" w:cs="Times New Roman" w:hint="eastAsia"/>
          <w:kern w:val="2"/>
          <w:sz w:val="28"/>
          <w:lang w:eastAsia="zh-CN"/>
        </w:rPr>
        <w:t>()</w:t>
      </w:r>
      <w:r w:rsidR="00620062">
        <w:rPr>
          <w:rFonts w:ascii="Calibri" w:eastAsia="楷体" w:hAnsi="Calibri" w:cs="Times New Roman" w:hint="eastAsia"/>
          <w:kern w:val="2"/>
          <w:sz w:val="28"/>
          <w:lang w:eastAsia="zh-CN"/>
        </w:rPr>
        <w:t>，</w:t>
      </w:r>
      <w:r w:rsidRPr="00A024D8">
        <w:rPr>
          <w:rFonts w:ascii="Calibri" w:eastAsia="楷体" w:hAnsi="Calibri" w:cs="Times New Roman" w:hint="eastAsia"/>
          <w:kern w:val="2"/>
          <w:sz w:val="28"/>
          <w:lang w:eastAsia="zh-CN"/>
        </w:rPr>
        <w:t>有了这些数据及其方程式才能绘制</w:t>
      </w:r>
      <w:r w:rsidRPr="00A024D8">
        <w:rPr>
          <w:rFonts w:ascii="Calibri" w:eastAsia="楷体" w:hAnsi="Calibri" w:cs="Times New Roman"/>
          <w:kern w:val="2"/>
          <w:sz w:val="28"/>
          <w:lang w:eastAsia="zh-CN"/>
        </w:rPr>
        <w:t>Eh-pH</w:t>
      </w:r>
      <w:r w:rsidRPr="00A024D8">
        <w:rPr>
          <w:rFonts w:ascii="Calibri" w:eastAsia="楷体" w:hAnsi="Calibri" w:cs="Times New Roman" w:hint="eastAsia"/>
          <w:kern w:val="2"/>
          <w:sz w:val="28"/>
          <w:lang w:eastAsia="zh-CN"/>
        </w:rPr>
        <w:t>图。比较麻烦，</w:t>
      </w:r>
      <w:proofErr w:type="spellStart"/>
      <w:r w:rsidR="004E1A13">
        <w:rPr>
          <w:rFonts w:ascii="Calibri" w:eastAsia="楷体" w:hAnsi="Calibri" w:cs="Times New Roman" w:hint="eastAsia"/>
          <w:kern w:val="2"/>
          <w:sz w:val="28"/>
          <w:lang w:eastAsia="zh-CN"/>
        </w:rPr>
        <w:t>GeoTVP</w:t>
      </w:r>
      <w:proofErr w:type="spellEnd"/>
      <w:r w:rsidRPr="00A024D8">
        <w:rPr>
          <w:rFonts w:ascii="Calibri" w:eastAsia="楷体" w:hAnsi="Calibri" w:cs="Times New Roman" w:hint="eastAsia"/>
          <w:kern w:val="2"/>
          <w:sz w:val="28"/>
          <w:lang w:eastAsia="zh-CN"/>
        </w:rPr>
        <w:t>解决了查找数据和建立模型的步骤，</w:t>
      </w:r>
      <w:r w:rsidR="005D3AFD">
        <w:rPr>
          <w:rFonts w:ascii="Calibri" w:eastAsia="楷体" w:hAnsi="Calibri" w:cs="Times New Roman" w:hint="eastAsia"/>
          <w:kern w:val="2"/>
          <w:sz w:val="28"/>
          <w:lang w:eastAsia="zh-CN"/>
        </w:rPr>
        <w:t>帮助用户省去</w:t>
      </w:r>
      <w:r w:rsidR="005D3AFD" w:rsidRPr="00A024D8">
        <w:rPr>
          <w:rFonts w:ascii="Calibri" w:eastAsia="楷体" w:hAnsi="Calibri" w:cs="Times New Roman" w:hint="eastAsia"/>
          <w:kern w:val="2"/>
          <w:sz w:val="28"/>
          <w:lang w:eastAsia="zh-CN"/>
        </w:rPr>
        <w:t>了抽象的化学</w:t>
      </w:r>
      <w:r w:rsidR="002D0099">
        <w:rPr>
          <w:rFonts w:ascii="Calibri" w:eastAsia="楷体" w:hAnsi="Calibri" w:cs="Times New Roman" w:hint="eastAsia"/>
          <w:kern w:val="2"/>
          <w:sz w:val="28"/>
          <w:lang w:eastAsia="zh-CN"/>
        </w:rPr>
        <w:t>热动力学</w:t>
      </w:r>
      <w:r w:rsidR="005D3AFD" w:rsidRPr="00A024D8">
        <w:rPr>
          <w:rFonts w:ascii="Calibri" w:eastAsia="楷体" w:hAnsi="Calibri" w:cs="Times New Roman" w:hint="eastAsia"/>
          <w:kern w:val="2"/>
          <w:sz w:val="28"/>
          <w:lang w:eastAsia="zh-CN"/>
        </w:rPr>
        <w:t>原理</w:t>
      </w:r>
      <w:r w:rsidR="005D3AFD">
        <w:rPr>
          <w:rFonts w:ascii="Calibri" w:eastAsia="楷体" w:hAnsi="Calibri" w:cs="Times New Roman" w:hint="eastAsia"/>
          <w:kern w:val="2"/>
          <w:sz w:val="28"/>
          <w:lang w:eastAsia="zh-CN"/>
        </w:rPr>
        <w:t>，直接</w:t>
      </w:r>
      <w:r w:rsidRPr="00A024D8">
        <w:rPr>
          <w:rFonts w:ascii="Calibri" w:eastAsia="楷体" w:hAnsi="Calibri" w:cs="Times New Roman" w:hint="eastAsia"/>
          <w:kern w:val="2"/>
          <w:sz w:val="28"/>
          <w:lang w:eastAsia="zh-CN"/>
        </w:rPr>
        <w:t>通过已有数据</w:t>
      </w:r>
      <w:r w:rsidRPr="00A024D8">
        <w:rPr>
          <w:rFonts w:ascii="Calibri" w:eastAsia="楷体" w:hAnsi="Calibri" w:cs="Times New Roman" w:hint="eastAsia"/>
          <w:kern w:val="2"/>
          <w:sz w:val="28"/>
          <w:lang w:eastAsia="zh-CN"/>
        </w:rPr>
        <w:lastRenderedPageBreak/>
        <w:t>库帮助用户得到相图。</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B4996" w14:paraId="57BAD7AD" w14:textId="77777777" w:rsidTr="00EB4996">
        <w:tc>
          <w:tcPr>
            <w:tcW w:w="8306" w:type="dxa"/>
          </w:tcPr>
          <w:p w14:paraId="49C64E68" w14:textId="268042C6" w:rsidR="00EB4996" w:rsidRDefault="00EB4996" w:rsidP="00EB4996">
            <w:pPr>
              <w:spacing w:line="360" w:lineRule="auto"/>
              <w:ind w:right="492"/>
              <w:rPr>
                <w:rFonts w:ascii="Times New Roman" w:eastAsia="楷体" w:hAnsi="Times New Roman" w:cs="Times New Roman"/>
                <w:b/>
                <w:bCs/>
                <w:kern w:val="2"/>
                <w:sz w:val="28"/>
                <w:lang w:eastAsia="zh-CN"/>
              </w:rPr>
            </w:pPr>
            <w:r w:rsidRPr="00A24C3B">
              <w:rPr>
                <w:rFonts w:ascii="Adobe 仿宋 Std R" w:eastAsia="Adobe 仿宋 Std R" w:hAnsi="Adobe 仿宋 Std R" w:cs="Times New Roman"/>
                <w:b/>
                <w:bCs/>
                <w:noProof/>
                <w:kern w:val="2"/>
                <w:sz w:val="24"/>
                <w:szCs w:val="24"/>
                <w:lang w:eastAsia="zh-CN"/>
              </w:rPr>
              <w:drawing>
                <wp:anchor distT="0" distB="0" distL="114300" distR="114300" simplePos="0" relativeHeight="251685888" behindDoc="1" locked="0" layoutInCell="1" allowOverlap="1" wp14:anchorId="218E6206" wp14:editId="6AEC08CF">
                  <wp:simplePos x="0" y="0"/>
                  <wp:positionH relativeFrom="margin">
                    <wp:posOffset>947807</wp:posOffset>
                  </wp:positionH>
                  <wp:positionV relativeFrom="paragraph">
                    <wp:posOffset>193</wp:posOffset>
                  </wp:positionV>
                  <wp:extent cx="3687445" cy="4253230"/>
                  <wp:effectExtent l="0" t="0" r="825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3084" t="14547" r="33420" b="16646"/>
                          <a:stretch/>
                        </pic:blipFill>
                        <pic:spPr bwMode="auto">
                          <a:xfrm>
                            <a:off x="0" y="0"/>
                            <a:ext cx="3687445" cy="4253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B4996" w14:paraId="784AC95C" w14:textId="77777777" w:rsidTr="00EB4996">
        <w:tc>
          <w:tcPr>
            <w:tcW w:w="8306" w:type="dxa"/>
          </w:tcPr>
          <w:p w14:paraId="35F0F744" w14:textId="20018E36" w:rsidR="00EB4996" w:rsidRPr="00EB4996" w:rsidRDefault="00EB4996" w:rsidP="00EB4996">
            <w:pPr>
              <w:spacing w:line="360" w:lineRule="auto"/>
              <w:ind w:firstLineChars="200" w:firstLine="482"/>
              <w:jc w:val="center"/>
              <w:rPr>
                <w:rFonts w:ascii="Calibri" w:eastAsia="楷体" w:hAnsi="Calibri" w:cs="Times New Roman"/>
                <w:b/>
                <w:bCs/>
                <w:kern w:val="2"/>
                <w:sz w:val="24"/>
                <w:szCs w:val="21"/>
                <w:lang w:eastAsia="zh-CN"/>
              </w:rPr>
            </w:pPr>
            <w:r w:rsidRPr="00A24C3B">
              <w:rPr>
                <w:rFonts w:ascii="Times New Roman" w:eastAsia="楷体" w:hAnsi="Times New Roman" w:cs="Times New Roman" w:hint="eastAsia"/>
                <w:b/>
                <w:bCs/>
                <w:kern w:val="2"/>
                <w:sz w:val="24"/>
                <w:szCs w:val="21"/>
                <w:lang w:eastAsia="zh-CN"/>
              </w:rPr>
              <w:t>图</w:t>
            </w:r>
            <w:r w:rsidRPr="00A24C3B">
              <w:rPr>
                <w:rFonts w:ascii="Times New Roman" w:eastAsia="楷体" w:hAnsi="Times New Roman" w:cs="Times New Roman" w:hint="eastAsia"/>
                <w:b/>
                <w:bCs/>
                <w:kern w:val="2"/>
                <w:sz w:val="24"/>
                <w:szCs w:val="21"/>
                <w:lang w:eastAsia="zh-CN"/>
              </w:rPr>
              <w:t>4</w:t>
            </w:r>
            <w:r w:rsidRPr="00A24C3B">
              <w:rPr>
                <w:rFonts w:ascii="Times New Roman" w:eastAsia="楷体" w:hAnsi="Times New Roman" w:cs="Times New Roman"/>
                <w:b/>
                <w:bCs/>
                <w:kern w:val="2"/>
                <w:sz w:val="24"/>
                <w:szCs w:val="21"/>
                <w:lang w:eastAsia="zh-CN"/>
              </w:rPr>
              <w:t xml:space="preserve"> </w:t>
            </w:r>
            <w:r w:rsidRPr="00A24C3B">
              <w:rPr>
                <w:rFonts w:ascii="Calibri" w:eastAsia="楷体" w:hAnsi="Calibri" w:cs="Times New Roman" w:hint="eastAsia"/>
                <w:b/>
                <w:bCs/>
                <w:kern w:val="2"/>
                <w:sz w:val="24"/>
                <w:szCs w:val="21"/>
                <w:lang w:eastAsia="zh-CN"/>
              </w:rPr>
              <w:t>Fe-</w:t>
            </w:r>
            <w:r w:rsidRPr="00A24C3B">
              <w:rPr>
                <w:rFonts w:ascii="Calibri" w:eastAsia="楷体" w:hAnsi="Calibri" w:cs="Times New Roman"/>
                <w:b/>
                <w:bCs/>
                <w:kern w:val="2"/>
                <w:sz w:val="24"/>
                <w:szCs w:val="21"/>
                <w:lang w:eastAsia="zh-CN"/>
              </w:rPr>
              <w:t>C</w:t>
            </w:r>
            <w:r w:rsidRPr="00A24C3B">
              <w:rPr>
                <w:rFonts w:ascii="Calibri" w:eastAsia="楷体" w:hAnsi="Calibri" w:cs="Times New Roman" w:hint="eastAsia"/>
                <w:b/>
                <w:bCs/>
                <w:kern w:val="2"/>
                <w:sz w:val="24"/>
                <w:szCs w:val="21"/>
                <w:lang w:eastAsia="zh-CN"/>
              </w:rPr>
              <w:t>-</w:t>
            </w:r>
            <w:r w:rsidRPr="00A24C3B">
              <w:rPr>
                <w:rFonts w:ascii="Calibri" w:eastAsia="楷体" w:hAnsi="Calibri" w:cs="Times New Roman"/>
                <w:b/>
                <w:bCs/>
                <w:kern w:val="2"/>
                <w:sz w:val="24"/>
                <w:szCs w:val="21"/>
                <w:lang w:eastAsia="zh-CN"/>
              </w:rPr>
              <w:t>O</w:t>
            </w:r>
            <w:r w:rsidRPr="00A24C3B">
              <w:rPr>
                <w:rFonts w:ascii="Calibri" w:eastAsia="楷体" w:hAnsi="Calibri" w:cs="Times New Roman" w:hint="eastAsia"/>
                <w:b/>
                <w:bCs/>
                <w:kern w:val="2"/>
                <w:sz w:val="24"/>
                <w:szCs w:val="21"/>
                <w:lang w:eastAsia="zh-CN"/>
              </w:rPr>
              <w:t>-</w:t>
            </w:r>
            <w:r w:rsidRPr="00A24C3B">
              <w:rPr>
                <w:rFonts w:ascii="Calibri" w:eastAsia="楷体" w:hAnsi="Calibri" w:cs="Times New Roman"/>
                <w:b/>
                <w:bCs/>
                <w:kern w:val="2"/>
                <w:sz w:val="24"/>
                <w:szCs w:val="21"/>
                <w:lang w:eastAsia="zh-CN"/>
              </w:rPr>
              <w:t>H</w:t>
            </w:r>
            <w:r w:rsidRPr="00A24C3B">
              <w:rPr>
                <w:rFonts w:ascii="Calibri" w:eastAsia="楷体" w:hAnsi="Calibri" w:cs="Times New Roman" w:hint="eastAsia"/>
                <w:b/>
                <w:bCs/>
                <w:kern w:val="2"/>
                <w:sz w:val="24"/>
                <w:szCs w:val="21"/>
                <w:lang w:eastAsia="zh-CN"/>
              </w:rPr>
              <w:t>体系的</w:t>
            </w:r>
            <w:r w:rsidRPr="00A24C3B">
              <w:rPr>
                <w:rFonts w:ascii="Calibri" w:eastAsia="楷体" w:hAnsi="Calibri" w:cs="Times New Roman" w:hint="eastAsia"/>
                <w:b/>
                <w:bCs/>
                <w:kern w:val="2"/>
                <w:sz w:val="24"/>
                <w:szCs w:val="21"/>
                <w:lang w:eastAsia="zh-CN"/>
              </w:rPr>
              <w:t>Eh-pH</w:t>
            </w:r>
            <w:r w:rsidRPr="00A24C3B">
              <w:rPr>
                <w:rFonts w:ascii="Calibri" w:eastAsia="楷体" w:hAnsi="Calibri" w:cs="Times New Roman" w:hint="eastAsia"/>
                <w:b/>
                <w:bCs/>
                <w:kern w:val="2"/>
                <w:sz w:val="24"/>
                <w:szCs w:val="21"/>
                <w:lang w:eastAsia="zh-CN"/>
              </w:rPr>
              <w:t>相图</w:t>
            </w:r>
          </w:p>
        </w:tc>
      </w:tr>
    </w:tbl>
    <w:p w14:paraId="0C780761" w14:textId="2A6D2887" w:rsidR="00A24C3B" w:rsidRPr="00A24C3B" w:rsidRDefault="00A24C3B" w:rsidP="00A24C3B">
      <w:pPr>
        <w:spacing w:line="360" w:lineRule="auto"/>
        <w:ind w:firstLineChars="200" w:firstLine="562"/>
        <w:jc w:val="center"/>
        <w:rPr>
          <w:rFonts w:ascii="Times New Roman" w:eastAsia="楷体" w:hAnsi="Times New Roman" w:cs="Times New Roman"/>
          <w:b/>
          <w:bCs/>
          <w:kern w:val="2"/>
          <w:sz w:val="28"/>
          <w:lang w:eastAsia="zh-CN"/>
        </w:rPr>
      </w:pPr>
    </w:p>
    <w:p w14:paraId="391C4ADE" w14:textId="50F43AAD" w:rsidR="00A024D8" w:rsidRPr="00A024D8" w:rsidRDefault="00A024D8" w:rsidP="005B40D3">
      <w:pPr>
        <w:spacing w:line="360" w:lineRule="auto"/>
        <w:ind w:firstLineChars="200" w:firstLine="560"/>
        <w:jc w:val="both"/>
        <w:rPr>
          <w:rFonts w:ascii="Calibri" w:eastAsia="楷体" w:hAnsi="Calibri" w:cs="Times New Roman"/>
          <w:kern w:val="2"/>
          <w:sz w:val="28"/>
          <w:lang w:eastAsia="zh-CN"/>
        </w:rPr>
      </w:pPr>
      <w:r w:rsidRPr="00A024D8">
        <w:rPr>
          <w:rFonts w:ascii="Times New Roman" w:eastAsia="楷体" w:hAnsi="Times New Roman" w:cs="Times New Roman" w:hint="eastAsia"/>
          <w:kern w:val="2"/>
          <w:sz w:val="28"/>
          <w:lang w:eastAsia="zh-CN"/>
        </w:rPr>
        <w:t>基于</w:t>
      </w:r>
      <w:r w:rsidRPr="00A024D8">
        <w:rPr>
          <w:rFonts w:ascii="Times New Roman" w:eastAsia="楷体" w:hAnsi="Times New Roman" w:cs="Times New Roman" w:hint="eastAsia"/>
          <w:kern w:val="2"/>
          <w:sz w:val="28"/>
          <w:lang w:eastAsia="zh-CN"/>
        </w:rPr>
        <w:t>shiny</w:t>
      </w:r>
      <w:r w:rsidRPr="00A024D8">
        <w:rPr>
          <w:rFonts w:ascii="Times New Roman" w:eastAsia="楷体" w:hAnsi="Times New Roman" w:cs="Times New Roman" w:hint="eastAsia"/>
          <w:kern w:val="2"/>
          <w:sz w:val="28"/>
          <w:lang w:eastAsia="zh-CN"/>
        </w:rPr>
        <w:t>平台，借助</w:t>
      </w:r>
      <w:proofErr w:type="spellStart"/>
      <w:r w:rsidRPr="00A024D8">
        <w:rPr>
          <w:rFonts w:ascii="Times New Roman" w:eastAsia="楷体" w:hAnsi="Times New Roman" w:cs="Times New Roman" w:hint="eastAsia"/>
          <w:kern w:val="2"/>
          <w:sz w:val="28"/>
          <w:lang w:eastAsia="zh-CN"/>
        </w:rPr>
        <w:t>jeffery</w:t>
      </w:r>
      <w:proofErr w:type="spellEnd"/>
      <w:r w:rsidRPr="00A024D8">
        <w:rPr>
          <w:rFonts w:ascii="Times New Roman" w:eastAsia="楷体" w:hAnsi="Times New Roman" w:cs="Times New Roman" w:hint="eastAsia"/>
          <w:kern w:val="2"/>
          <w:sz w:val="28"/>
          <w:lang w:eastAsia="zh-CN"/>
        </w:rPr>
        <w:t>教授</w:t>
      </w:r>
      <w:r w:rsidRPr="00A024D8">
        <w:rPr>
          <w:rFonts w:ascii="Times New Roman" w:eastAsia="楷体" w:hAnsi="Times New Roman" w:cs="Times New Roman"/>
          <w:kern w:val="2"/>
          <w:sz w:val="28"/>
          <w:lang w:eastAsia="zh-CN"/>
        </w:rPr>
        <w:t>CHNOSZ</w:t>
      </w:r>
      <w:r w:rsidRPr="00A024D8">
        <w:rPr>
          <w:rFonts w:ascii="Times New Roman" w:eastAsia="楷体" w:hAnsi="Times New Roman" w:cs="Times New Roman" w:hint="eastAsia"/>
          <w:kern w:val="2"/>
          <w:sz w:val="28"/>
          <w:lang w:eastAsia="zh-CN"/>
        </w:rPr>
        <w:t>包的强大计算能力，可以将两者整合成一个可以直接在网页交互的地质数据处理平台。用户只需要在网页输入反应系统物质成分，温度，压力等反应条件，即可得到可视化的反应相图等数据。由于</w:t>
      </w:r>
      <w:r w:rsidRPr="00A024D8">
        <w:rPr>
          <w:rFonts w:ascii="Times New Roman" w:eastAsia="楷体" w:hAnsi="Times New Roman" w:cs="Times New Roman" w:hint="eastAsia"/>
          <w:kern w:val="2"/>
          <w:sz w:val="28"/>
          <w:lang w:eastAsia="zh-CN"/>
        </w:rPr>
        <w:t>shiny</w:t>
      </w:r>
      <w:r w:rsidRPr="00A024D8">
        <w:rPr>
          <w:rFonts w:ascii="Times New Roman" w:eastAsia="楷体" w:hAnsi="Times New Roman" w:cs="Times New Roman" w:hint="eastAsia"/>
          <w:kern w:val="2"/>
          <w:sz w:val="28"/>
          <w:lang w:eastAsia="zh-CN"/>
        </w:rPr>
        <w:t>平台及</w:t>
      </w:r>
      <w:r w:rsidRPr="00A024D8">
        <w:rPr>
          <w:rFonts w:ascii="Times New Roman" w:eastAsia="楷体" w:hAnsi="Times New Roman" w:cs="Times New Roman" w:hint="eastAsia"/>
          <w:kern w:val="2"/>
          <w:sz w:val="28"/>
          <w:lang w:eastAsia="zh-CN"/>
        </w:rPr>
        <w:t>R</w:t>
      </w:r>
      <w:r w:rsidRPr="00A024D8">
        <w:rPr>
          <w:rFonts w:ascii="Times New Roman" w:eastAsia="楷体" w:hAnsi="Times New Roman" w:cs="Times New Roman" w:hint="eastAsia"/>
          <w:kern w:val="2"/>
          <w:sz w:val="28"/>
          <w:lang w:eastAsia="zh-CN"/>
        </w:rPr>
        <w:t>语言编程方法的自身优势，该地质数据处理平台将具有结果可视化，易交互，操作方便等特点。</w:t>
      </w:r>
    </w:p>
    <w:p w14:paraId="0D71024A" w14:textId="5862A191"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hint="eastAsia"/>
          <w:b/>
          <w:bCs/>
          <w:kern w:val="2"/>
          <w:sz w:val="32"/>
          <w:szCs w:val="32"/>
          <w:lang w:eastAsia="zh-CN"/>
        </w:rPr>
        <w:t>3</w:t>
      </w:r>
      <w:r>
        <w:rPr>
          <w:rFonts w:ascii="Calibri" w:eastAsia="楷体" w:hAnsi="Calibri" w:cs="Times New Roman"/>
          <w:b/>
          <w:bCs/>
          <w:kern w:val="2"/>
          <w:sz w:val="32"/>
          <w:szCs w:val="32"/>
          <w:lang w:eastAsia="zh-CN"/>
        </w:rPr>
        <w:t xml:space="preserve">.4  </w:t>
      </w:r>
      <w:r w:rsidR="00A024D8" w:rsidRPr="00A024D8">
        <w:rPr>
          <w:rFonts w:ascii="Calibri" w:eastAsia="楷体" w:hAnsi="Calibri" w:cs="Times New Roman" w:hint="eastAsia"/>
          <w:b/>
          <w:bCs/>
          <w:kern w:val="2"/>
          <w:sz w:val="32"/>
          <w:szCs w:val="32"/>
          <w:lang w:eastAsia="zh-CN"/>
        </w:rPr>
        <w:t>可视化网页搭建部分</w:t>
      </w:r>
    </w:p>
    <w:p w14:paraId="15189411" w14:textId="26248B23" w:rsidR="00EB4996" w:rsidRPr="00A024D8" w:rsidRDefault="004E1A13" w:rsidP="00A024D8">
      <w:pPr>
        <w:spacing w:line="360" w:lineRule="auto"/>
        <w:ind w:firstLineChars="200" w:firstLine="560"/>
        <w:jc w:val="both"/>
        <w:rPr>
          <w:rFonts w:ascii="Calibri" w:eastAsia="楷体" w:hAnsi="Calibri" w:cs="Times New Roman"/>
          <w:kern w:val="2"/>
          <w:sz w:val="28"/>
          <w:lang w:eastAsia="zh-CN"/>
        </w:rPr>
      </w:pPr>
      <w:commentRangeStart w:id="27"/>
      <w:proofErr w:type="spellStart"/>
      <w:r>
        <w:rPr>
          <w:rFonts w:ascii="Calibri" w:eastAsia="楷体" w:hAnsi="Calibri" w:cs="Times New Roman"/>
          <w:kern w:val="2"/>
          <w:sz w:val="28"/>
          <w:lang w:eastAsia="zh-CN"/>
        </w:rPr>
        <w:t>GeoTVP</w:t>
      </w:r>
      <w:commentRangeStart w:id="28"/>
      <w:commentRangeEnd w:id="28"/>
      <w:proofErr w:type="spellEnd"/>
      <w:r w:rsidR="00A024D8" w:rsidRPr="00A024D8">
        <w:rPr>
          <w:rFonts w:ascii="Calibri" w:eastAsia="楷体" w:hAnsi="Calibri" w:cs="Times New Roman"/>
          <w:kern w:val="2"/>
          <w:sz w:val="21"/>
          <w:szCs w:val="21"/>
          <w:lang w:eastAsia="zh-CN"/>
        </w:rPr>
        <w:commentReference w:id="28"/>
      </w:r>
      <w:commentRangeEnd w:id="27"/>
      <w:r w:rsidR="00A024D8" w:rsidRPr="00A024D8">
        <w:rPr>
          <w:rFonts w:ascii="Calibri" w:eastAsia="楷体" w:hAnsi="Calibri" w:cs="Times New Roman"/>
          <w:kern w:val="2"/>
          <w:sz w:val="21"/>
          <w:szCs w:val="21"/>
          <w:lang w:eastAsia="zh-CN"/>
        </w:rPr>
        <w:commentReference w:id="27"/>
      </w:r>
      <w:r w:rsidR="00A024D8" w:rsidRPr="00A024D8">
        <w:rPr>
          <w:rFonts w:ascii="Calibri" w:eastAsia="楷体" w:hAnsi="Calibri" w:cs="Times New Roman" w:hint="eastAsia"/>
          <w:kern w:val="2"/>
          <w:sz w:val="28"/>
          <w:lang w:eastAsia="zh-CN"/>
        </w:rPr>
        <w:t>是基于互联网的</w:t>
      </w:r>
      <w:r w:rsidR="00A024D8" w:rsidRPr="00A024D8">
        <w:rPr>
          <w:rFonts w:ascii="Calibri" w:eastAsia="楷体" w:hAnsi="Calibri" w:cs="Times New Roman" w:hint="eastAsia"/>
          <w:kern w:val="2"/>
          <w:sz w:val="28"/>
          <w:lang w:eastAsia="zh-CN"/>
        </w:rPr>
        <w:t>web</w:t>
      </w:r>
      <w:r w:rsidR="00A024D8" w:rsidRPr="00A024D8">
        <w:rPr>
          <w:rFonts w:ascii="Calibri" w:eastAsia="楷体" w:hAnsi="Calibri" w:cs="Times New Roman" w:hint="eastAsia"/>
          <w:kern w:val="2"/>
          <w:sz w:val="28"/>
          <w:lang w:eastAsia="zh-CN"/>
        </w:rPr>
        <w:t>平台，用户在有互联网的情况下，</w:t>
      </w:r>
      <w:r w:rsidR="00A024D8" w:rsidRPr="00A024D8">
        <w:rPr>
          <w:rFonts w:ascii="Calibri" w:eastAsia="楷体" w:hAnsi="Calibri" w:cs="Times New Roman" w:hint="eastAsia"/>
          <w:kern w:val="2"/>
          <w:sz w:val="28"/>
          <w:lang w:eastAsia="zh-CN"/>
        </w:rPr>
        <w:lastRenderedPageBreak/>
        <w:t>可以在任何地区和设备使用平台。在可以搭建平台为</w:t>
      </w:r>
      <w:r w:rsidR="00A024D8" w:rsidRPr="00A024D8">
        <w:rPr>
          <w:rFonts w:ascii="Calibri" w:eastAsia="楷体" w:hAnsi="Calibri" w:cs="Times New Roman" w:hint="eastAsia"/>
          <w:kern w:val="2"/>
          <w:sz w:val="28"/>
          <w:lang w:eastAsia="zh-CN"/>
        </w:rPr>
        <w:t>R</w:t>
      </w:r>
      <w:r w:rsidR="00A024D8" w:rsidRPr="00A024D8">
        <w:rPr>
          <w:rFonts w:ascii="Calibri" w:eastAsia="楷体" w:hAnsi="Calibri" w:cs="Times New Roman" w:hint="eastAsia"/>
          <w:kern w:val="2"/>
          <w:sz w:val="28"/>
          <w:lang w:eastAsia="zh-CN"/>
        </w:rPr>
        <w:t>语言及</w:t>
      </w:r>
      <w:r w:rsidR="00A024D8" w:rsidRPr="00A024D8">
        <w:rPr>
          <w:rFonts w:ascii="Calibri" w:eastAsia="楷体" w:hAnsi="Calibri" w:cs="Times New Roman" w:hint="eastAsia"/>
          <w:kern w:val="2"/>
          <w:sz w:val="28"/>
          <w:lang w:eastAsia="zh-CN"/>
        </w:rPr>
        <w:t>H</w:t>
      </w:r>
      <w:r w:rsidR="00A024D8" w:rsidRPr="00A024D8">
        <w:rPr>
          <w:rFonts w:ascii="Calibri" w:eastAsia="楷体" w:hAnsi="Calibri" w:cs="Times New Roman"/>
          <w:kern w:val="2"/>
          <w:sz w:val="28"/>
          <w:lang w:eastAsia="zh-CN"/>
        </w:rPr>
        <w:t>TML</w:t>
      </w:r>
      <w:r w:rsidR="00A024D8" w:rsidRPr="00A024D8">
        <w:rPr>
          <w:rFonts w:ascii="Calibri" w:eastAsia="楷体" w:hAnsi="Calibri" w:cs="Times New Roman" w:hint="eastAsia"/>
          <w:kern w:val="2"/>
          <w:sz w:val="28"/>
          <w:lang w:eastAsia="zh-CN"/>
        </w:rPr>
        <w:t>语言，运用到</w:t>
      </w:r>
      <w:bookmarkStart w:id="29" w:name="_Hlk21287589"/>
      <w:r w:rsidR="00A024D8" w:rsidRPr="00A024D8">
        <w:rPr>
          <w:rFonts w:ascii="Calibri" w:eastAsia="楷体" w:hAnsi="Calibri" w:cs="Times New Roman"/>
          <w:kern w:val="2"/>
          <w:sz w:val="28"/>
          <w:lang w:eastAsia="zh-CN"/>
        </w:rPr>
        <w:t>CHNOSZ</w:t>
      </w:r>
      <w:bookmarkEnd w:id="29"/>
      <w:r w:rsidR="002D0099">
        <w:rPr>
          <w:rFonts w:ascii="Calibri" w:eastAsia="楷体" w:hAnsi="Calibri" w:cs="Times New Roman" w:hint="eastAsia"/>
          <w:kern w:val="2"/>
          <w:sz w:val="28"/>
          <w:lang w:eastAsia="zh-CN"/>
        </w:rPr>
        <w:t>热动力学</w:t>
      </w:r>
      <w:r w:rsidR="00A024D8" w:rsidRPr="00A024D8">
        <w:rPr>
          <w:rFonts w:ascii="Calibri" w:eastAsia="楷体" w:hAnsi="Calibri" w:cs="Times New Roman" w:hint="eastAsia"/>
          <w:kern w:val="2"/>
          <w:sz w:val="28"/>
          <w:lang w:eastAsia="zh-CN"/>
        </w:rPr>
        <w:t>数据包及</w:t>
      </w:r>
      <w:r w:rsidR="00A024D8" w:rsidRPr="00A024D8">
        <w:rPr>
          <w:rFonts w:ascii="Calibri" w:eastAsia="楷体" w:hAnsi="Calibri" w:cs="Times New Roman" w:hint="eastAsia"/>
          <w:kern w:val="2"/>
          <w:sz w:val="28"/>
          <w:lang w:eastAsia="zh-CN"/>
        </w:rPr>
        <w:t>shiny</w:t>
      </w:r>
      <w:r w:rsidR="00A024D8" w:rsidRPr="00A024D8">
        <w:rPr>
          <w:rFonts w:ascii="Calibri" w:eastAsia="楷体" w:hAnsi="Calibri" w:cs="Times New Roman" w:hint="eastAsia"/>
          <w:kern w:val="2"/>
          <w:sz w:val="28"/>
          <w:lang w:eastAsia="zh-CN"/>
        </w:rPr>
        <w:t>包。第一部分已经有详细介绍。</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B4996" w14:paraId="0C90155A" w14:textId="77777777" w:rsidTr="00EB4996">
        <w:tc>
          <w:tcPr>
            <w:tcW w:w="8306" w:type="dxa"/>
          </w:tcPr>
          <w:p w14:paraId="578B0D75" w14:textId="576FFDE3" w:rsidR="00EB4996" w:rsidRDefault="00EB4996" w:rsidP="00A024D8">
            <w:pPr>
              <w:spacing w:line="360" w:lineRule="auto"/>
              <w:jc w:val="both"/>
              <w:rPr>
                <w:rFonts w:ascii="Calibri" w:eastAsia="楷体" w:hAnsi="Calibri" w:cs="Times New Roman"/>
                <w:kern w:val="2"/>
                <w:sz w:val="28"/>
                <w:lang w:eastAsia="zh-CN"/>
              </w:rPr>
            </w:pPr>
            <w:r w:rsidRPr="00A024D8">
              <w:rPr>
                <w:rFonts w:ascii="Calibri" w:eastAsia="楷体" w:hAnsi="Calibri" w:cs="Times New Roman" w:hint="eastAsia"/>
                <w:noProof/>
                <w:kern w:val="2"/>
                <w:sz w:val="28"/>
                <w:lang w:eastAsia="zh-CN"/>
              </w:rPr>
              <w:drawing>
                <wp:anchor distT="0" distB="0" distL="114300" distR="114300" simplePos="0" relativeHeight="251641856" behindDoc="0" locked="0" layoutInCell="1" allowOverlap="1" wp14:anchorId="6E548706" wp14:editId="1CB53B74">
                  <wp:simplePos x="0" y="0"/>
                  <wp:positionH relativeFrom="margin">
                    <wp:posOffset>675005</wp:posOffset>
                  </wp:positionH>
                  <wp:positionV relativeFrom="paragraph">
                    <wp:posOffset>0</wp:posOffset>
                  </wp:positionV>
                  <wp:extent cx="3846195" cy="3594100"/>
                  <wp:effectExtent l="0" t="0" r="1905"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6195" cy="3594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B4996" w14:paraId="3FD0E5B7" w14:textId="77777777" w:rsidTr="00EB4996">
        <w:tc>
          <w:tcPr>
            <w:tcW w:w="8306" w:type="dxa"/>
          </w:tcPr>
          <w:p w14:paraId="0E8FDAFD" w14:textId="6487D305" w:rsidR="00EB4996" w:rsidRPr="00EB4996" w:rsidRDefault="00EB4996" w:rsidP="00EB4996">
            <w:pPr>
              <w:spacing w:line="360" w:lineRule="auto"/>
              <w:ind w:firstLineChars="200" w:firstLine="482"/>
              <w:jc w:val="center"/>
              <w:rPr>
                <w:rFonts w:ascii="Calibri" w:eastAsia="楷体" w:hAnsi="Calibri" w:cs="Times New Roman"/>
                <w:b/>
                <w:bCs/>
                <w:kern w:val="2"/>
                <w:sz w:val="24"/>
                <w:szCs w:val="21"/>
                <w:lang w:eastAsia="zh-CN"/>
              </w:rPr>
            </w:pPr>
            <w:r w:rsidRPr="00A24C3B">
              <w:rPr>
                <w:rFonts w:ascii="Calibri" w:eastAsia="楷体" w:hAnsi="Calibri" w:cs="Times New Roman" w:hint="eastAsia"/>
                <w:b/>
                <w:bCs/>
                <w:kern w:val="2"/>
                <w:sz w:val="24"/>
                <w:szCs w:val="21"/>
                <w:lang w:eastAsia="zh-CN"/>
              </w:rPr>
              <w:t>图</w:t>
            </w:r>
            <w:r w:rsidRPr="00A24C3B">
              <w:rPr>
                <w:rFonts w:ascii="Calibri" w:eastAsia="楷体" w:hAnsi="Calibri" w:cs="Times New Roman" w:hint="eastAsia"/>
                <w:b/>
                <w:bCs/>
                <w:kern w:val="2"/>
                <w:sz w:val="24"/>
                <w:szCs w:val="21"/>
                <w:lang w:eastAsia="zh-CN"/>
              </w:rPr>
              <w:t>5</w:t>
            </w:r>
            <w:r w:rsidRPr="00A24C3B">
              <w:rPr>
                <w:rFonts w:ascii="Calibri" w:eastAsia="楷体" w:hAnsi="Calibri" w:cs="Times New Roman"/>
                <w:b/>
                <w:bCs/>
                <w:kern w:val="2"/>
                <w:sz w:val="24"/>
                <w:szCs w:val="21"/>
                <w:lang w:eastAsia="zh-CN"/>
              </w:rPr>
              <w:t xml:space="preserve">  </w:t>
            </w:r>
            <w:r w:rsidRPr="00A24C3B">
              <w:rPr>
                <w:rFonts w:ascii="Calibri" w:eastAsia="楷体" w:hAnsi="Calibri" w:cs="Times New Roman" w:hint="eastAsia"/>
                <w:b/>
                <w:bCs/>
                <w:kern w:val="2"/>
                <w:sz w:val="24"/>
                <w:szCs w:val="21"/>
                <w:lang w:eastAsia="zh-CN"/>
              </w:rPr>
              <w:t>开发框架图</w:t>
            </w:r>
          </w:p>
        </w:tc>
      </w:tr>
    </w:tbl>
    <w:p w14:paraId="437189FA" w14:textId="09DD97E3"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p>
    <w:p w14:paraId="75C72564" w14:textId="53F76BAC"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软件需求分析的基本任务是准确描述软件应该实现的目标，需求分析是软件开发的基础，它把软件的功能和性能的总体概念分解为具体的需求说明书。</w:t>
      </w:r>
    </w:p>
    <w:p w14:paraId="73F26AE8" w14:textId="4108461B" w:rsidR="00A024D8" w:rsidRPr="00A024D8" w:rsidRDefault="004E1A13" w:rsidP="00A024D8">
      <w:pPr>
        <w:spacing w:line="360" w:lineRule="auto"/>
        <w:ind w:firstLineChars="200" w:firstLine="560"/>
        <w:jc w:val="both"/>
        <w:rPr>
          <w:rFonts w:ascii="Calibri" w:eastAsia="楷体" w:hAnsi="Calibri" w:cs="Times New Roman"/>
          <w:kern w:val="2"/>
          <w:sz w:val="28"/>
          <w:lang w:eastAsia="zh-CN"/>
        </w:rPr>
      </w:pPr>
      <w:proofErr w:type="spellStart"/>
      <w:r>
        <w:rPr>
          <w:rFonts w:ascii="Calibri" w:eastAsia="楷体" w:hAnsi="Calibri" w:cs="Times New Roman" w:hint="eastAsia"/>
          <w:kern w:val="2"/>
          <w:sz w:val="28"/>
          <w:lang w:eastAsia="zh-CN"/>
        </w:rPr>
        <w:t>GeoTVP</w:t>
      </w:r>
      <w:proofErr w:type="spellEnd"/>
      <w:r w:rsidR="002D0099">
        <w:rPr>
          <w:rFonts w:ascii="Calibri" w:eastAsia="楷体" w:hAnsi="Calibri" w:cs="Times New Roman" w:hint="eastAsia"/>
          <w:kern w:val="2"/>
          <w:sz w:val="28"/>
          <w:lang w:eastAsia="zh-CN"/>
        </w:rPr>
        <w:t>热动力学</w:t>
      </w:r>
      <w:r w:rsidR="00A024D8" w:rsidRPr="00A024D8">
        <w:rPr>
          <w:rFonts w:ascii="Calibri" w:eastAsia="楷体" w:hAnsi="Calibri" w:cs="Times New Roman" w:hint="eastAsia"/>
          <w:kern w:val="2"/>
          <w:sz w:val="28"/>
          <w:lang w:eastAsia="zh-CN"/>
        </w:rPr>
        <w:t>软件的用户需求包括：</w:t>
      </w:r>
    </w:p>
    <w:p w14:paraId="35FC309B" w14:textId="6F9CF9AC"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1</w:t>
      </w:r>
      <w:r w:rsidRPr="00A024D8">
        <w:rPr>
          <w:rFonts w:ascii="Calibri" w:eastAsia="楷体" w:hAnsi="Calibri" w:cs="Times New Roman" w:hint="eastAsia"/>
          <w:kern w:val="2"/>
          <w:sz w:val="28"/>
          <w:lang w:eastAsia="zh-CN"/>
        </w:rPr>
        <w:t>）友好的人机交互界面，易于掌握操作，用词精简，无歧义，图形意义明确。</w:t>
      </w:r>
    </w:p>
    <w:p w14:paraId="26E17A8F" w14:textId="7423237B"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2</w:t>
      </w:r>
      <w:r w:rsidRPr="00A024D8">
        <w:rPr>
          <w:rFonts w:ascii="Calibri" w:eastAsia="楷体" w:hAnsi="Calibri" w:cs="Times New Roman" w:hint="eastAsia"/>
          <w:kern w:val="2"/>
          <w:sz w:val="28"/>
          <w:lang w:eastAsia="zh-CN"/>
        </w:rPr>
        <w:t>）网页启动应在可接受时间内完成，通过鼠标和键盘就可进行所有操作。</w:t>
      </w:r>
    </w:p>
    <w:p w14:paraId="33278808" w14:textId="03152A63"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3</w:t>
      </w:r>
      <w:r w:rsidRPr="00A024D8">
        <w:rPr>
          <w:rFonts w:ascii="Calibri" w:eastAsia="楷体" w:hAnsi="Calibri" w:cs="Times New Roman" w:hint="eastAsia"/>
          <w:kern w:val="2"/>
          <w:sz w:val="28"/>
          <w:lang w:eastAsia="zh-CN"/>
        </w:rPr>
        <w:t>）对于物质的输入输出量要精确。</w:t>
      </w:r>
    </w:p>
    <w:p w14:paraId="0E9A6AB5" w14:textId="6A48946A"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4</w:t>
      </w:r>
      <w:r w:rsidRPr="00A024D8">
        <w:rPr>
          <w:rFonts w:ascii="Calibri" w:eastAsia="楷体" w:hAnsi="Calibri" w:cs="Times New Roman" w:hint="eastAsia"/>
          <w:kern w:val="2"/>
          <w:sz w:val="28"/>
          <w:lang w:eastAsia="zh-CN"/>
        </w:rPr>
        <w:t>）计算结果准确，结果简单明了，能得出相图中</w:t>
      </w:r>
      <w:r w:rsidRPr="00A024D8">
        <w:rPr>
          <w:rFonts w:ascii="Calibri" w:eastAsia="楷体" w:hAnsi="Calibri" w:cs="Times New Roman"/>
          <w:kern w:val="2"/>
          <w:sz w:val="28"/>
          <w:lang w:eastAsia="zh-CN"/>
        </w:rPr>
        <w:t>pH</w:t>
      </w:r>
      <w:r w:rsidRPr="00A024D8">
        <w:rPr>
          <w:rFonts w:ascii="Calibri" w:eastAsia="楷体" w:hAnsi="Calibri" w:cs="Times New Roman" w:hint="eastAsia"/>
          <w:kern w:val="2"/>
          <w:sz w:val="28"/>
          <w:lang w:eastAsia="zh-CN"/>
        </w:rPr>
        <w:t>值，各</w:t>
      </w:r>
      <w:r w:rsidRPr="00A024D8">
        <w:rPr>
          <w:rFonts w:ascii="Calibri" w:eastAsia="楷体" w:hAnsi="Calibri" w:cs="Times New Roman" w:hint="eastAsia"/>
          <w:kern w:val="2"/>
          <w:sz w:val="28"/>
          <w:lang w:eastAsia="zh-CN"/>
        </w:rPr>
        <w:lastRenderedPageBreak/>
        <w:t>溶液组分的物质的量，各固相沉淀物的量，并且结果数据能保存、打印。</w:t>
      </w:r>
    </w:p>
    <w:p w14:paraId="54FC6663" w14:textId="565FE564"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5</w:t>
      </w:r>
      <w:r w:rsidRPr="00A024D8">
        <w:rPr>
          <w:rFonts w:ascii="Calibri" w:eastAsia="楷体" w:hAnsi="Calibri" w:cs="Times New Roman" w:hint="eastAsia"/>
          <w:kern w:val="2"/>
          <w:sz w:val="28"/>
          <w:lang w:eastAsia="zh-CN"/>
        </w:rPr>
        <w:t>）重复往体系中加入固定量的组分时，系统自动进行输入数据运算，进行多点计算。对于多点计算，能进行图形显示以便反映矿物成矿</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规律。</w:t>
      </w:r>
    </w:p>
    <w:p w14:paraId="71F0CC7D" w14:textId="6D577CDF" w:rsidR="00A024D8" w:rsidRPr="00A024D8" w:rsidRDefault="00EB4996" w:rsidP="00A024D8">
      <w:pPr>
        <w:keepNext/>
        <w:keepLines/>
        <w:spacing w:before="260" w:after="260" w:line="416" w:lineRule="auto"/>
        <w:ind w:firstLineChars="200" w:firstLine="643"/>
        <w:jc w:val="both"/>
        <w:outlineLvl w:val="2"/>
        <w:rPr>
          <w:rFonts w:ascii="Calibri" w:eastAsia="楷体" w:hAnsi="Calibri" w:cs="Times New Roman"/>
          <w:b/>
          <w:bCs/>
          <w:kern w:val="2"/>
          <w:sz w:val="32"/>
          <w:szCs w:val="32"/>
          <w:lang w:eastAsia="zh-CN"/>
        </w:rPr>
      </w:pPr>
      <w:r>
        <w:rPr>
          <w:rFonts w:ascii="Calibri" w:eastAsia="楷体" w:hAnsi="Calibri" w:cs="Times New Roman" w:hint="eastAsia"/>
          <w:b/>
          <w:bCs/>
          <w:kern w:val="2"/>
          <w:sz w:val="32"/>
          <w:szCs w:val="32"/>
          <w:lang w:eastAsia="zh-CN"/>
        </w:rPr>
        <w:t>3</w:t>
      </w:r>
      <w:r>
        <w:rPr>
          <w:rFonts w:ascii="Calibri" w:eastAsia="楷体" w:hAnsi="Calibri" w:cs="Times New Roman"/>
          <w:b/>
          <w:bCs/>
          <w:kern w:val="2"/>
          <w:sz w:val="32"/>
          <w:szCs w:val="32"/>
          <w:lang w:eastAsia="zh-CN"/>
        </w:rPr>
        <w:t>.5</w:t>
      </w:r>
      <w:r w:rsidR="00A024D8" w:rsidRPr="00A024D8">
        <w:rPr>
          <w:rFonts w:ascii="Calibri" w:eastAsia="楷体" w:hAnsi="Calibri" w:cs="Times New Roman"/>
          <w:b/>
          <w:bCs/>
          <w:kern w:val="2"/>
          <w:sz w:val="32"/>
          <w:szCs w:val="32"/>
          <w:lang w:eastAsia="zh-CN"/>
        </w:rPr>
        <w:t>开发流程</w:t>
      </w:r>
    </w:p>
    <w:p w14:paraId="3DE1C029" w14:textId="10103A1F" w:rsidR="00A024D8" w:rsidRPr="00A024D8" w:rsidRDefault="00A024D8" w:rsidP="00A024D8">
      <w:pPr>
        <w:spacing w:line="360" w:lineRule="auto"/>
        <w:ind w:firstLineChars="200" w:firstLine="560"/>
        <w:jc w:val="both"/>
        <w:rPr>
          <w:rFonts w:ascii="Calibri" w:eastAsia="楷体" w:hAnsi="Calibri" w:cs="Times New Roman"/>
          <w:iCs/>
          <w:kern w:val="2"/>
          <w:sz w:val="28"/>
          <w:lang w:eastAsia="zh-CN"/>
        </w:rPr>
      </w:pPr>
      <w:r w:rsidRPr="00A024D8">
        <w:rPr>
          <w:rFonts w:ascii="Calibri" w:eastAsia="楷体" w:hAnsi="Calibri" w:cs="Times New Roman"/>
          <w:iCs/>
          <w:kern w:val="2"/>
          <w:sz w:val="28"/>
          <w:lang w:eastAsia="zh-CN"/>
        </w:rPr>
        <w:t>S</w:t>
      </w:r>
      <w:r w:rsidRPr="00A024D8">
        <w:rPr>
          <w:rFonts w:ascii="Calibri" w:eastAsia="楷体" w:hAnsi="Calibri" w:cs="Times New Roman" w:hint="eastAsia"/>
          <w:iCs/>
          <w:kern w:val="2"/>
          <w:sz w:val="28"/>
          <w:lang w:eastAsia="zh-CN"/>
        </w:rPr>
        <w:t>hiny</w:t>
      </w:r>
      <w:r w:rsidRPr="00A024D8">
        <w:rPr>
          <w:rFonts w:ascii="Calibri" w:eastAsia="楷体" w:hAnsi="Calibri" w:cs="Times New Roman" w:hint="eastAsia"/>
          <w:iCs/>
          <w:kern w:val="2"/>
          <w:sz w:val="28"/>
          <w:lang w:eastAsia="zh-CN"/>
        </w:rPr>
        <w:t>语言包含</w:t>
      </w:r>
      <w:proofErr w:type="spellStart"/>
      <w:r w:rsidRPr="00A024D8">
        <w:rPr>
          <w:rFonts w:ascii="Calibri" w:eastAsia="楷体" w:hAnsi="Calibri" w:cs="Times New Roman" w:hint="eastAsia"/>
          <w:iCs/>
          <w:kern w:val="2"/>
          <w:sz w:val="28"/>
          <w:lang w:eastAsia="zh-CN"/>
        </w:rPr>
        <w:t>ui</w:t>
      </w:r>
      <w:proofErr w:type="spellEnd"/>
      <w:r w:rsidRPr="00A024D8">
        <w:rPr>
          <w:rFonts w:ascii="Calibri" w:eastAsia="楷体" w:hAnsi="Calibri" w:cs="Times New Roman" w:hint="eastAsia"/>
          <w:iCs/>
          <w:kern w:val="2"/>
          <w:sz w:val="28"/>
          <w:lang w:eastAsia="zh-CN"/>
        </w:rPr>
        <w:t>和</w:t>
      </w:r>
      <w:r w:rsidRPr="00A024D8">
        <w:rPr>
          <w:rFonts w:ascii="Calibri" w:eastAsia="楷体" w:hAnsi="Calibri" w:cs="Times New Roman" w:hint="eastAsia"/>
          <w:iCs/>
          <w:kern w:val="2"/>
          <w:sz w:val="28"/>
          <w:lang w:eastAsia="zh-CN"/>
        </w:rPr>
        <w:t>server</w:t>
      </w:r>
      <w:r w:rsidRPr="00A024D8">
        <w:rPr>
          <w:rFonts w:ascii="Calibri" w:eastAsia="楷体" w:hAnsi="Calibri" w:cs="Times New Roman" w:hint="eastAsia"/>
          <w:iCs/>
          <w:kern w:val="2"/>
          <w:sz w:val="28"/>
          <w:lang w:eastAsia="zh-CN"/>
        </w:rPr>
        <w:t>两部分，</w:t>
      </w:r>
      <w:proofErr w:type="spellStart"/>
      <w:r w:rsidRPr="00A024D8">
        <w:rPr>
          <w:rFonts w:ascii="Calibri" w:eastAsia="楷体" w:hAnsi="Calibri" w:cs="Times New Roman" w:hint="eastAsia"/>
          <w:iCs/>
          <w:kern w:val="2"/>
          <w:sz w:val="28"/>
          <w:lang w:eastAsia="zh-CN"/>
        </w:rPr>
        <w:t>ui</w:t>
      </w:r>
      <w:proofErr w:type="spellEnd"/>
      <w:r w:rsidRPr="00A024D8">
        <w:rPr>
          <w:rFonts w:ascii="Calibri" w:eastAsia="楷体" w:hAnsi="Calibri" w:cs="Times New Roman" w:hint="eastAsia"/>
          <w:iCs/>
          <w:kern w:val="2"/>
          <w:sz w:val="28"/>
          <w:lang w:eastAsia="zh-CN"/>
        </w:rPr>
        <w:t>是程序的主页面、是使用者的交互页面。设计完美的</w:t>
      </w:r>
      <w:proofErr w:type="spellStart"/>
      <w:r w:rsidRPr="00A024D8">
        <w:rPr>
          <w:rFonts w:ascii="Calibri" w:eastAsia="楷体" w:hAnsi="Calibri" w:cs="Times New Roman" w:hint="eastAsia"/>
          <w:iCs/>
          <w:kern w:val="2"/>
          <w:sz w:val="28"/>
          <w:lang w:eastAsia="zh-CN"/>
        </w:rPr>
        <w:t>ui</w:t>
      </w:r>
      <w:proofErr w:type="spellEnd"/>
      <w:r w:rsidRPr="00A024D8">
        <w:rPr>
          <w:rFonts w:ascii="Calibri" w:eastAsia="楷体" w:hAnsi="Calibri" w:cs="Times New Roman" w:hint="eastAsia"/>
          <w:iCs/>
          <w:kern w:val="2"/>
          <w:sz w:val="28"/>
          <w:lang w:eastAsia="zh-CN"/>
        </w:rPr>
        <w:t>可以让使用者进行更方便，流畅的操作。由于</w:t>
      </w:r>
      <w:r w:rsidRPr="00A024D8">
        <w:rPr>
          <w:rFonts w:ascii="Calibri" w:eastAsia="楷体" w:hAnsi="Calibri" w:cs="Times New Roman"/>
          <w:iCs/>
          <w:kern w:val="2"/>
          <w:sz w:val="28"/>
          <w:lang w:eastAsia="zh-CN"/>
        </w:rPr>
        <w:t>R</w:t>
      </w:r>
      <w:r w:rsidRPr="00A024D8">
        <w:rPr>
          <w:rFonts w:ascii="Calibri" w:eastAsia="楷体" w:hAnsi="Calibri" w:cs="Times New Roman" w:hint="eastAsia"/>
          <w:iCs/>
          <w:kern w:val="2"/>
          <w:sz w:val="28"/>
          <w:lang w:eastAsia="zh-CN"/>
        </w:rPr>
        <w:t>语言自身具有极高的自由度优势，加上可以与</w:t>
      </w:r>
      <w:r w:rsidRPr="00A024D8">
        <w:rPr>
          <w:rFonts w:ascii="Calibri" w:eastAsia="楷体" w:hAnsi="Calibri" w:cs="Times New Roman" w:hint="eastAsia"/>
          <w:iCs/>
          <w:kern w:val="2"/>
          <w:sz w:val="28"/>
          <w:lang w:eastAsia="zh-CN"/>
        </w:rPr>
        <w:t>html</w:t>
      </w:r>
      <w:r w:rsidRPr="00A024D8">
        <w:rPr>
          <w:rFonts w:ascii="Calibri" w:eastAsia="楷体" w:hAnsi="Calibri" w:cs="Times New Roman" w:hint="eastAsia"/>
          <w:iCs/>
          <w:kern w:val="2"/>
          <w:sz w:val="28"/>
          <w:lang w:eastAsia="zh-CN"/>
        </w:rPr>
        <w:t>，</w:t>
      </w:r>
      <w:proofErr w:type="spellStart"/>
      <w:r w:rsidRPr="00A024D8">
        <w:rPr>
          <w:rFonts w:ascii="Calibri" w:eastAsia="楷体" w:hAnsi="Calibri" w:cs="Times New Roman" w:hint="eastAsia"/>
          <w:iCs/>
          <w:kern w:val="2"/>
          <w:sz w:val="28"/>
          <w:lang w:eastAsia="zh-CN"/>
        </w:rPr>
        <w:t>css</w:t>
      </w:r>
      <w:proofErr w:type="spellEnd"/>
      <w:r w:rsidRPr="00A024D8">
        <w:rPr>
          <w:rFonts w:ascii="Calibri" w:eastAsia="楷体" w:hAnsi="Calibri" w:cs="Times New Roman" w:hint="eastAsia"/>
          <w:iCs/>
          <w:kern w:val="2"/>
          <w:sz w:val="28"/>
          <w:lang w:eastAsia="zh-CN"/>
        </w:rPr>
        <w:t>，</w:t>
      </w:r>
      <w:r w:rsidRPr="00A024D8">
        <w:rPr>
          <w:rFonts w:ascii="Calibri" w:eastAsia="楷体" w:hAnsi="Calibri" w:cs="Times New Roman" w:hint="eastAsia"/>
          <w:iCs/>
          <w:kern w:val="2"/>
          <w:sz w:val="28"/>
          <w:lang w:eastAsia="zh-CN"/>
        </w:rPr>
        <w:t>JavaScript</w:t>
      </w:r>
      <w:r w:rsidRPr="00A024D8">
        <w:rPr>
          <w:rFonts w:ascii="Calibri" w:eastAsia="楷体" w:hAnsi="Calibri" w:cs="Times New Roman" w:hint="eastAsia"/>
          <w:iCs/>
          <w:kern w:val="2"/>
          <w:sz w:val="28"/>
          <w:lang w:eastAsia="zh-CN"/>
        </w:rPr>
        <w:t>高度融合。</w:t>
      </w:r>
      <w:proofErr w:type="spellStart"/>
      <w:r w:rsidR="004E1A13">
        <w:rPr>
          <w:rFonts w:ascii="Calibri" w:eastAsia="楷体" w:hAnsi="Calibri" w:cs="Times New Roman"/>
          <w:iCs/>
          <w:kern w:val="2"/>
          <w:sz w:val="28"/>
          <w:lang w:eastAsia="zh-CN"/>
        </w:rPr>
        <w:t>GeoTVP</w:t>
      </w:r>
      <w:proofErr w:type="spellEnd"/>
      <w:r w:rsidRPr="00A024D8">
        <w:rPr>
          <w:rFonts w:ascii="Calibri" w:eastAsia="楷体" w:hAnsi="Calibri" w:cs="Times New Roman" w:hint="eastAsia"/>
          <w:iCs/>
          <w:kern w:val="2"/>
          <w:sz w:val="28"/>
          <w:lang w:eastAsia="zh-CN"/>
        </w:rPr>
        <w:t>的用户界面十分方便。</w:t>
      </w:r>
      <w:r w:rsidRPr="00A024D8">
        <w:rPr>
          <w:rFonts w:ascii="Calibri" w:eastAsia="楷体" w:hAnsi="Calibri" w:cs="Times New Roman"/>
          <w:iCs/>
          <w:kern w:val="2"/>
          <w:sz w:val="28"/>
          <w:lang w:eastAsia="zh-CN"/>
        </w:rPr>
        <w:t>S</w:t>
      </w:r>
      <w:r w:rsidRPr="00A024D8">
        <w:rPr>
          <w:rFonts w:ascii="Calibri" w:eastAsia="楷体" w:hAnsi="Calibri" w:cs="Times New Roman" w:hint="eastAsia"/>
          <w:iCs/>
          <w:kern w:val="2"/>
          <w:sz w:val="28"/>
          <w:lang w:eastAsia="zh-CN"/>
        </w:rPr>
        <w:t>ever</w:t>
      </w:r>
      <w:r w:rsidRPr="00A024D8">
        <w:rPr>
          <w:rFonts w:ascii="Calibri" w:eastAsia="楷体" w:hAnsi="Calibri" w:cs="Times New Roman" w:hint="eastAsia"/>
          <w:iCs/>
          <w:kern w:val="2"/>
          <w:sz w:val="28"/>
          <w:lang w:eastAsia="zh-CN"/>
        </w:rPr>
        <w:t>部分是</w:t>
      </w:r>
      <w:proofErr w:type="spellStart"/>
      <w:r w:rsidR="004E1A13">
        <w:rPr>
          <w:rFonts w:ascii="Calibri" w:eastAsia="楷体" w:hAnsi="Calibri" w:cs="Times New Roman" w:hint="eastAsia"/>
          <w:iCs/>
          <w:kern w:val="2"/>
          <w:sz w:val="28"/>
          <w:lang w:eastAsia="zh-CN"/>
        </w:rPr>
        <w:t>GeoTVP</w:t>
      </w:r>
      <w:proofErr w:type="spellEnd"/>
      <w:r w:rsidRPr="00A024D8">
        <w:rPr>
          <w:rFonts w:ascii="Calibri" w:eastAsia="楷体" w:hAnsi="Calibri" w:cs="Times New Roman" w:hint="eastAsia"/>
          <w:iCs/>
          <w:kern w:val="2"/>
          <w:sz w:val="28"/>
          <w:lang w:eastAsia="zh-CN"/>
        </w:rPr>
        <w:t>软件的计算部分，其中调用了</w:t>
      </w:r>
      <w:r w:rsidRPr="00A024D8">
        <w:rPr>
          <w:rFonts w:ascii="Calibri" w:eastAsia="楷体" w:hAnsi="Calibri" w:cs="Times New Roman" w:hint="eastAsia"/>
          <w:iCs/>
          <w:kern w:val="2"/>
          <w:sz w:val="28"/>
          <w:lang w:eastAsia="zh-CN"/>
        </w:rPr>
        <w:t>C</w:t>
      </w:r>
      <w:r w:rsidRPr="00A024D8">
        <w:rPr>
          <w:rFonts w:ascii="Calibri" w:eastAsia="楷体" w:hAnsi="Calibri" w:cs="Times New Roman"/>
          <w:iCs/>
          <w:kern w:val="2"/>
          <w:sz w:val="28"/>
          <w:lang w:eastAsia="zh-CN"/>
        </w:rPr>
        <w:t>HNOSZ</w:t>
      </w:r>
      <w:r w:rsidRPr="00A024D8">
        <w:rPr>
          <w:rFonts w:ascii="Calibri" w:eastAsia="楷体" w:hAnsi="Calibri" w:cs="Times New Roman" w:hint="eastAsia"/>
          <w:iCs/>
          <w:kern w:val="2"/>
          <w:sz w:val="28"/>
          <w:lang w:eastAsia="zh-CN"/>
        </w:rPr>
        <w:t>中的大量</w:t>
      </w:r>
      <w:r w:rsidR="002D0099">
        <w:rPr>
          <w:rFonts w:ascii="Calibri" w:eastAsia="楷体" w:hAnsi="Calibri" w:cs="Times New Roman" w:hint="eastAsia"/>
          <w:iCs/>
          <w:kern w:val="2"/>
          <w:sz w:val="28"/>
          <w:lang w:eastAsia="zh-CN"/>
        </w:rPr>
        <w:t>热动力学</w:t>
      </w:r>
      <w:r w:rsidRPr="00A024D8">
        <w:rPr>
          <w:rFonts w:ascii="Calibri" w:eastAsia="楷体" w:hAnsi="Calibri" w:cs="Times New Roman" w:hint="eastAsia"/>
          <w:iCs/>
          <w:kern w:val="2"/>
          <w:sz w:val="28"/>
          <w:lang w:eastAsia="zh-CN"/>
        </w:rPr>
        <w:t>数据库及计算公式。下面我们从一个</w:t>
      </w:r>
      <w:r w:rsidRPr="00A024D8">
        <w:rPr>
          <w:rFonts w:ascii="Calibri" w:eastAsia="楷体" w:hAnsi="Calibri" w:cs="Times New Roman" w:hint="eastAsia"/>
          <w:iCs/>
          <w:kern w:val="2"/>
          <w:sz w:val="28"/>
          <w:lang w:eastAsia="zh-CN"/>
        </w:rPr>
        <w:t>Fe-</w:t>
      </w:r>
      <w:r w:rsidRPr="00A024D8">
        <w:rPr>
          <w:rFonts w:ascii="Calibri" w:eastAsia="楷体" w:hAnsi="Calibri" w:cs="Times New Roman"/>
          <w:iCs/>
          <w:kern w:val="2"/>
          <w:sz w:val="28"/>
          <w:lang w:eastAsia="zh-CN"/>
        </w:rPr>
        <w:t>O-H</w:t>
      </w:r>
      <w:r w:rsidRPr="00A024D8">
        <w:rPr>
          <w:rFonts w:ascii="Calibri" w:eastAsia="楷体" w:hAnsi="Calibri" w:cs="Times New Roman" w:hint="eastAsia"/>
          <w:iCs/>
          <w:kern w:val="2"/>
          <w:sz w:val="28"/>
          <w:lang w:eastAsia="zh-CN"/>
        </w:rPr>
        <w:t>（</w:t>
      </w:r>
      <w:r w:rsidRPr="00A024D8">
        <w:rPr>
          <w:rFonts w:ascii="Calibri" w:eastAsia="楷体" w:hAnsi="Calibri" w:cs="Times New Roman"/>
          <w:iCs/>
          <w:kern w:val="2"/>
          <w:sz w:val="28"/>
          <w:lang w:eastAsia="zh-CN"/>
        </w:rPr>
        <w:t>S</w:t>
      </w:r>
      <w:r w:rsidRPr="00A024D8">
        <w:rPr>
          <w:rFonts w:ascii="Calibri" w:eastAsia="楷体" w:hAnsi="Calibri" w:cs="Times New Roman" w:hint="eastAsia"/>
          <w:iCs/>
          <w:kern w:val="2"/>
          <w:sz w:val="28"/>
          <w:lang w:eastAsia="zh-CN"/>
        </w:rPr>
        <w:t>-</w:t>
      </w:r>
      <w:r w:rsidRPr="00A024D8">
        <w:rPr>
          <w:rFonts w:ascii="Calibri" w:eastAsia="楷体" w:hAnsi="Calibri" w:cs="Times New Roman"/>
          <w:iCs/>
          <w:kern w:val="2"/>
          <w:sz w:val="28"/>
          <w:lang w:eastAsia="zh-CN"/>
        </w:rPr>
        <w:t>C</w:t>
      </w:r>
      <w:r w:rsidRPr="00A024D8">
        <w:rPr>
          <w:rFonts w:ascii="Calibri" w:eastAsia="楷体" w:hAnsi="Calibri" w:cs="Times New Roman" w:hint="eastAsia"/>
          <w:iCs/>
          <w:kern w:val="2"/>
          <w:sz w:val="28"/>
          <w:lang w:eastAsia="zh-CN"/>
        </w:rPr>
        <w:t>l</w:t>
      </w:r>
      <w:r w:rsidRPr="00A024D8">
        <w:rPr>
          <w:rFonts w:ascii="Calibri" w:eastAsia="楷体" w:hAnsi="Calibri" w:cs="Times New Roman" w:hint="eastAsia"/>
          <w:iCs/>
          <w:kern w:val="2"/>
          <w:sz w:val="28"/>
          <w:lang w:eastAsia="zh-CN"/>
        </w:rPr>
        <w:t>）反应成矿体系相图的示例描述计算原理。</w:t>
      </w:r>
    </w:p>
    <w:p w14:paraId="1895BC57" w14:textId="77777777" w:rsidR="00A024D8" w:rsidRPr="00A024D8" w:rsidRDefault="00A024D8" w:rsidP="00A24C3B">
      <w:pPr>
        <w:spacing w:line="360" w:lineRule="auto"/>
        <w:ind w:firstLineChars="200" w:firstLine="560"/>
        <w:jc w:val="center"/>
        <w:rPr>
          <w:rFonts w:ascii="Calibri" w:eastAsia="楷体" w:hAnsi="Calibri" w:cs="Times New Roman"/>
          <w:iCs/>
          <w:kern w:val="2"/>
          <w:sz w:val="28"/>
          <w:lang w:eastAsia="zh-CN"/>
        </w:rPr>
      </w:pPr>
      <w:r w:rsidRPr="00A024D8">
        <w:rPr>
          <w:rFonts w:ascii="Calibri" w:eastAsia="楷体" w:hAnsi="Calibri" w:cs="Times New Roman"/>
          <w:noProof/>
          <w:kern w:val="2"/>
          <w:sz w:val="28"/>
          <w:lang w:eastAsia="zh-CN"/>
        </w:rPr>
        <w:drawing>
          <wp:inline distT="0" distB="0" distL="0" distR="0" wp14:anchorId="3D6C8FC5" wp14:editId="08D44B24">
            <wp:extent cx="3449188" cy="23164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0651" cy="2330895"/>
                    </a:xfrm>
                    <a:prstGeom prst="rect">
                      <a:avLst/>
                    </a:prstGeom>
                    <a:noFill/>
                    <a:ln>
                      <a:noFill/>
                    </a:ln>
                  </pic:spPr>
                </pic:pic>
              </a:graphicData>
            </a:graphic>
          </wp:inline>
        </w:drawing>
      </w:r>
    </w:p>
    <w:p w14:paraId="4367081B" w14:textId="6190F5C8" w:rsidR="00A024D8" w:rsidRPr="00F80A9D" w:rsidRDefault="00F80A9D" w:rsidP="00A24C3B">
      <w:pPr>
        <w:spacing w:line="360" w:lineRule="auto"/>
        <w:ind w:firstLineChars="200" w:firstLine="482"/>
        <w:jc w:val="center"/>
        <w:rPr>
          <w:rFonts w:ascii="Calibri" w:eastAsia="楷体" w:hAnsi="Calibri" w:cs="Times New Roman"/>
          <w:b/>
          <w:bCs/>
          <w:kern w:val="2"/>
          <w:sz w:val="24"/>
          <w:szCs w:val="21"/>
          <w:lang w:eastAsia="zh-CN"/>
        </w:rPr>
      </w:pPr>
      <w:r w:rsidRPr="00F80A9D">
        <w:rPr>
          <w:rFonts w:ascii="Calibri" w:eastAsia="楷体" w:hAnsi="Calibri" w:cs="Times New Roman" w:hint="eastAsia"/>
          <w:b/>
          <w:bCs/>
          <w:kern w:val="2"/>
          <w:sz w:val="24"/>
          <w:szCs w:val="21"/>
          <w:lang w:eastAsia="zh-CN"/>
        </w:rPr>
        <w:t>图</w:t>
      </w:r>
      <w:r w:rsidRPr="00F80A9D">
        <w:rPr>
          <w:rFonts w:ascii="Calibri" w:eastAsia="楷体" w:hAnsi="Calibri" w:cs="Times New Roman" w:hint="eastAsia"/>
          <w:b/>
          <w:bCs/>
          <w:kern w:val="2"/>
          <w:sz w:val="24"/>
          <w:szCs w:val="21"/>
          <w:lang w:eastAsia="zh-CN"/>
        </w:rPr>
        <w:t>6</w:t>
      </w:r>
      <w:r w:rsidRPr="00F80A9D">
        <w:rPr>
          <w:rFonts w:ascii="Calibri" w:eastAsia="楷体" w:hAnsi="Calibri" w:cs="Times New Roman"/>
          <w:b/>
          <w:bCs/>
          <w:kern w:val="2"/>
          <w:sz w:val="24"/>
          <w:szCs w:val="21"/>
          <w:lang w:eastAsia="zh-CN"/>
        </w:rPr>
        <w:t xml:space="preserve">  </w:t>
      </w:r>
      <w:r w:rsidR="00A024D8" w:rsidRPr="00F80A9D">
        <w:rPr>
          <w:rFonts w:ascii="Calibri" w:eastAsia="楷体" w:hAnsi="Calibri" w:cs="Times New Roman"/>
          <w:b/>
          <w:bCs/>
          <w:kern w:val="2"/>
          <w:sz w:val="24"/>
          <w:szCs w:val="21"/>
          <w:lang w:eastAsia="zh-CN"/>
        </w:rPr>
        <w:t>UI.R</w:t>
      </w:r>
      <w:r w:rsidR="00A024D8" w:rsidRPr="00F80A9D">
        <w:rPr>
          <w:rFonts w:ascii="Calibri" w:eastAsia="楷体" w:hAnsi="Calibri" w:cs="Times New Roman" w:hint="eastAsia"/>
          <w:b/>
          <w:bCs/>
          <w:kern w:val="2"/>
          <w:sz w:val="24"/>
          <w:szCs w:val="21"/>
          <w:lang w:eastAsia="zh-CN"/>
        </w:rPr>
        <w:t>部分</w:t>
      </w:r>
    </w:p>
    <w:p w14:paraId="6986CEC8" w14:textId="55A3BDCA" w:rsidR="00A024D8" w:rsidRPr="00A024D8" w:rsidRDefault="00A024D8" w:rsidP="001A5394">
      <w:pPr>
        <w:spacing w:line="360" w:lineRule="auto"/>
        <w:ind w:firstLineChars="200" w:firstLine="560"/>
        <w:jc w:val="both"/>
        <w:rPr>
          <w:rFonts w:ascii="Calibri" w:eastAsia="楷体" w:hAnsi="Calibri" w:cs="Times New Roman"/>
          <w:iCs/>
          <w:kern w:val="2"/>
          <w:sz w:val="28"/>
          <w:lang w:eastAsia="zh-CN"/>
        </w:rPr>
      </w:pPr>
      <w:r w:rsidRPr="00A024D8">
        <w:rPr>
          <w:rFonts w:ascii="Calibri" w:eastAsia="楷体" w:hAnsi="Calibri" w:cs="Times New Roman"/>
          <w:iCs/>
          <w:kern w:val="2"/>
          <w:sz w:val="28"/>
          <w:lang w:eastAsia="zh-CN"/>
        </w:rPr>
        <w:t>UI.R</w:t>
      </w:r>
      <w:r w:rsidRPr="00A024D8">
        <w:rPr>
          <w:rFonts w:ascii="Calibri" w:eastAsia="楷体" w:hAnsi="Calibri" w:cs="Times New Roman" w:hint="eastAsia"/>
          <w:iCs/>
          <w:kern w:val="2"/>
          <w:sz w:val="28"/>
          <w:lang w:eastAsia="zh-CN"/>
        </w:rPr>
        <w:t>部分是用户的交互部分的界面，就像手机桌面一样。完美的设计可以使用户赏心悦目，便于操作。其中放置</w:t>
      </w:r>
      <w:proofErr w:type="spellStart"/>
      <w:r w:rsidRPr="00A024D8">
        <w:rPr>
          <w:rFonts w:ascii="Calibri" w:eastAsia="楷体" w:hAnsi="Calibri" w:cs="Times New Roman" w:hint="eastAsia"/>
          <w:iCs/>
          <w:kern w:val="2"/>
          <w:sz w:val="28"/>
          <w:lang w:eastAsia="zh-CN"/>
        </w:rPr>
        <w:t>tabsetpanel</w:t>
      </w:r>
      <w:proofErr w:type="spellEnd"/>
      <w:r w:rsidRPr="00A024D8">
        <w:rPr>
          <w:rFonts w:ascii="Calibri" w:eastAsia="楷体" w:hAnsi="Calibri" w:cs="Times New Roman" w:hint="eastAsia"/>
          <w:iCs/>
          <w:kern w:val="2"/>
          <w:sz w:val="28"/>
          <w:lang w:eastAsia="zh-CN"/>
        </w:rPr>
        <w:t>等面板函数确定用户界面的基本框架。</w:t>
      </w:r>
      <w:proofErr w:type="spellStart"/>
      <w:r w:rsidRPr="00A024D8">
        <w:rPr>
          <w:rFonts w:ascii="Calibri" w:eastAsia="楷体" w:hAnsi="Calibri" w:cs="Times New Roman" w:hint="eastAsia"/>
          <w:iCs/>
          <w:kern w:val="2"/>
          <w:sz w:val="28"/>
          <w:lang w:eastAsia="zh-CN"/>
        </w:rPr>
        <w:t>slider</w:t>
      </w:r>
      <w:r w:rsidRPr="00A024D8">
        <w:rPr>
          <w:rFonts w:ascii="Calibri" w:eastAsia="楷体" w:hAnsi="Calibri" w:cs="Times New Roman"/>
          <w:iCs/>
          <w:kern w:val="2"/>
          <w:sz w:val="28"/>
          <w:lang w:eastAsia="zh-CN"/>
        </w:rPr>
        <w:t>I</w:t>
      </w:r>
      <w:r w:rsidRPr="00A024D8">
        <w:rPr>
          <w:rFonts w:ascii="Calibri" w:eastAsia="楷体" w:hAnsi="Calibri" w:cs="Times New Roman" w:hint="eastAsia"/>
          <w:iCs/>
          <w:kern w:val="2"/>
          <w:sz w:val="28"/>
          <w:lang w:eastAsia="zh-CN"/>
        </w:rPr>
        <w:t>nput</w:t>
      </w:r>
      <w:proofErr w:type="spellEnd"/>
      <w:r w:rsidRPr="00A024D8">
        <w:rPr>
          <w:rFonts w:ascii="Calibri" w:eastAsia="楷体" w:hAnsi="Calibri" w:cs="Times New Roman" w:hint="eastAsia"/>
          <w:iCs/>
          <w:kern w:val="2"/>
          <w:sz w:val="28"/>
          <w:lang w:eastAsia="zh-CN"/>
        </w:rPr>
        <w:t>，</w:t>
      </w:r>
      <w:proofErr w:type="spellStart"/>
      <w:r w:rsidRPr="00A024D8">
        <w:rPr>
          <w:rFonts w:ascii="Calibri" w:eastAsia="楷体" w:hAnsi="Calibri" w:cs="Times New Roman" w:hint="eastAsia"/>
          <w:iCs/>
          <w:kern w:val="2"/>
          <w:sz w:val="28"/>
          <w:lang w:eastAsia="zh-CN"/>
        </w:rPr>
        <w:t>select</w:t>
      </w:r>
      <w:r w:rsidRPr="00A024D8">
        <w:rPr>
          <w:rFonts w:ascii="Calibri" w:eastAsia="楷体" w:hAnsi="Calibri" w:cs="Times New Roman"/>
          <w:iCs/>
          <w:kern w:val="2"/>
          <w:sz w:val="28"/>
          <w:lang w:eastAsia="zh-CN"/>
        </w:rPr>
        <w:t>I</w:t>
      </w:r>
      <w:r w:rsidRPr="00A024D8">
        <w:rPr>
          <w:rFonts w:ascii="Calibri" w:eastAsia="楷体" w:hAnsi="Calibri" w:cs="Times New Roman" w:hint="eastAsia"/>
          <w:iCs/>
          <w:kern w:val="2"/>
          <w:sz w:val="28"/>
          <w:lang w:eastAsia="zh-CN"/>
        </w:rPr>
        <w:t>nput</w:t>
      </w:r>
      <w:proofErr w:type="spellEnd"/>
      <w:r w:rsidRPr="00A024D8">
        <w:rPr>
          <w:rFonts w:ascii="Calibri" w:eastAsia="楷体" w:hAnsi="Calibri" w:cs="Times New Roman" w:hint="eastAsia"/>
          <w:iCs/>
          <w:kern w:val="2"/>
          <w:sz w:val="28"/>
          <w:lang w:eastAsia="zh-CN"/>
        </w:rPr>
        <w:t>是添加的</w:t>
      </w:r>
      <w:r w:rsidRPr="00A024D8">
        <w:rPr>
          <w:rFonts w:ascii="Calibri" w:eastAsia="楷体" w:hAnsi="Calibri" w:cs="Times New Roman" w:hint="eastAsia"/>
          <w:iCs/>
          <w:kern w:val="2"/>
          <w:sz w:val="28"/>
          <w:lang w:eastAsia="zh-CN"/>
        </w:rPr>
        <w:lastRenderedPageBreak/>
        <w:t>shiny</w:t>
      </w:r>
      <w:r w:rsidRPr="00A024D8">
        <w:rPr>
          <w:rFonts w:ascii="Calibri" w:eastAsia="楷体" w:hAnsi="Calibri" w:cs="Times New Roman" w:hint="eastAsia"/>
          <w:iCs/>
          <w:kern w:val="2"/>
          <w:sz w:val="28"/>
          <w:lang w:eastAsia="zh-CN"/>
        </w:rPr>
        <w:t>滑动控件，及选择控件以及数值的输入。</w:t>
      </w:r>
      <w:proofErr w:type="spellStart"/>
      <w:r w:rsidRPr="00A024D8">
        <w:rPr>
          <w:rFonts w:ascii="Calibri" w:eastAsia="楷体" w:hAnsi="Calibri" w:cs="Times New Roman" w:hint="eastAsia"/>
          <w:iCs/>
          <w:kern w:val="2"/>
          <w:sz w:val="28"/>
          <w:lang w:eastAsia="zh-CN"/>
        </w:rPr>
        <w:t>poltoutput</w:t>
      </w:r>
      <w:proofErr w:type="spellEnd"/>
      <w:r w:rsidRPr="00A024D8">
        <w:rPr>
          <w:rFonts w:ascii="Calibri" w:eastAsia="楷体" w:hAnsi="Calibri" w:cs="Times New Roman" w:hint="eastAsia"/>
          <w:iCs/>
          <w:kern w:val="2"/>
          <w:sz w:val="28"/>
          <w:lang w:eastAsia="zh-CN"/>
        </w:rPr>
        <w:t>及</w:t>
      </w:r>
      <w:proofErr w:type="spellStart"/>
      <w:r w:rsidRPr="00A024D8">
        <w:rPr>
          <w:rFonts w:ascii="Calibri" w:eastAsia="楷体" w:hAnsi="Calibri" w:cs="Times New Roman" w:hint="eastAsia"/>
          <w:iCs/>
          <w:kern w:val="2"/>
          <w:sz w:val="28"/>
          <w:lang w:eastAsia="zh-CN"/>
        </w:rPr>
        <w:t>textoutput</w:t>
      </w:r>
      <w:proofErr w:type="spellEnd"/>
      <w:r w:rsidRPr="00A024D8">
        <w:rPr>
          <w:rFonts w:ascii="Calibri" w:eastAsia="楷体" w:hAnsi="Calibri" w:cs="Times New Roman" w:hint="eastAsia"/>
          <w:iCs/>
          <w:kern w:val="2"/>
          <w:sz w:val="28"/>
          <w:lang w:eastAsia="zh-CN"/>
        </w:rPr>
        <w:t>控制相图及文字的输出。</w:t>
      </w:r>
    </w:p>
    <w:p w14:paraId="73B7BE5F" w14:textId="77777777" w:rsidR="00A024D8" w:rsidRPr="00A024D8" w:rsidRDefault="00A024D8" w:rsidP="00A24C3B">
      <w:pPr>
        <w:spacing w:line="360" w:lineRule="auto"/>
        <w:ind w:firstLineChars="200" w:firstLine="560"/>
        <w:jc w:val="center"/>
        <w:rPr>
          <w:rFonts w:ascii="Calibri" w:eastAsia="楷体" w:hAnsi="Calibri" w:cs="Times New Roman"/>
          <w:iCs/>
          <w:kern w:val="2"/>
          <w:sz w:val="28"/>
          <w:lang w:eastAsia="zh-CN"/>
        </w:rPr>
      </w:pPr>
      <w:r w:rsidRPr="00A024D8">
        <w:rPr>
          <w:rFonts w:ascii="Calibri" w:eastAsia="楷体" w:hAnsi="Calibri" w:cs="Times New Roman"/>
          <w:noProof/>
          <w:kern w:val="2"/>
          <w:sz w:val="28"/>
          <w:lang w:eastAsia="zh-CN"/>
        </w:rPr>
        <w:drawing>
          <wp:inline distT="0" distB="0" distL="0" distR="0" wp14:anchorId="53535DFF" wp14:editId="4049E923">
            <wp:extent cx="3685846" cy="28288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109" cy="2843594"/>
                    </a:xfrm>
                    <a:prstGeom prst="rect">
                      <a:avLst/>
                    </a:prstGeom>
                    <a:noFill/>
                    <a:ln>
                      <a:noFill/>
                    </a:ln>
                  </pic:spPr>
                </pic:pic>
              </a:graphicData>
            </a:graphic>
          </wp:inline>
        </w:drawing>
      </w:r>
    </w:p>
    <w:p w14:paraId="6B0F3C0B" w14:textId="7C66F593" w:rsidR="00A024D8" w:rsidRPr="00F80A9D" w:rsidRDefault="00F80A9D" w:rsidP="00A24C3B">
      <w:pPr>
        <w:spacing w:line="360" w:lineRule="auto"/>
        <w:ind w:firstLineChars="200" w:firstLine="482"/>
        <w:jc w:val="center"/>
        <w:rPr>
          <w:rFonts w:ascii="Calibri" w:eastAsia="楷体" w:hAnsi="Calibri" w:cs="Times New Roman"/>
          <w:b/>
          <w:bCs/>
          <w:kern w:val="2"/>
          <w:sz w:val="24"/>
          <w:szCs w:val="21"/>
          <w:lang w:eastAsia="zh-CN"/>
        </w:rPr>
      </w:pPr>
      <w:r w:rsidRPr="00F80A9D">
        <w:rPr>
          <w:rFonts w:ascii="Calibri" w:eastAsia="楷体" w:hAnsi="Calibri" w:cs="Times New Roman" w:hint="eastAsia"/>
          <w:b/>
          <w:bCs/>
          <w:kern w:val="2"/>
          <w:sz w:val="24"/>
          <w:szCs w:val="21"/>
          <w:lang w:eastAsia="zh-CN"/>
        </w:rPr>
        <w:t>图</w:t>
      </w:r>
      <w:r w:rsidRPr="00F80A9D">
        <w:rPr>
          <w:rFonts w:ascii="Calibri" w:eastAsia="楷体" w:hAnsi="Calibri" w:cs="Times New Roman" w:hint="eastAsia"/>
          <w:b/>
          <w:bCs/>
          <w:kern w:val="2"/>
          <w:sz w:val="24"/>
          <w:szCs w:val="21"/>
          <w:lang w:eastAsia="zh-CN"/>
        </w:rPr>
        <w:t>7</w:t>
      </w:r>
      <w:r w:rsidRPr="00F80A9D">
        <w:rPr>
          <w:rFonts w:ascii="Calibri" w:eastAsia="楷体" w:hAnsi="Calibri" w:cs="Times New Roman"/>
          <w:b/>
          <w:bCs/>
          <w:kern w:val="2"/>
          <w:sz w:val="24"/>
          <w:szCs w:val="21"/>
          <w:lang w:eastAsia="zh-CN"/>
        </w:rPr>
        <w:t xml:space="preserve">  </w:t>
      </w:r>
      <w:proofErr w:type="spellStart"/>
      <w:r w:rsidR="00A024D8" w:rsidRPr="00F80A9D">
        <w:rPr>
          <w:rFonts w:ascii="Calibri" w:eastAsia="楷体" w:hAnsi="Calibri" w:cs="Times New Roman" w:hint="eastAsia"/>
          <w:b/>
          <w:bCs/>
          <w:kern w:val="2"/>
          <w:sz w:val="24"/>
          <w:szCs w:val="21"/>
          <w:lang w:eastAsia="zh-CN"/>
        </w:rPr>
        <w:t>server.</w:t>
      </w:r>
      <w:r w:rsidR="00A024D8" w:rsidRPr="00F80A9D">
        <w:rPr>
          <w:rFonts w:ascii="Calibri" w:eastAsia="楷体" w:hAnsi="Calibri" w:cs="Times New Roman"/>
          <w:b/>
          <w:bCs/>
          <w:kern w:val="2"/>
          <w:sz w:val="24"/>
          <w:szCs w:val="21"/>
          <w:lang w:eastAsia="zh-CN"/>
        </w:rPr>
        <w:t>R</w:t>
      </w:r>
      <w:proofErr w:type="spellEnd"/>
    </w:p>
    <w:p w14:paraId="7DB4C246" w14:textId="77777777" w:rsidR="00EB4996" w:rsidRPr="00A024D8" w:rsidRDefault="00A024D8" w:rsidP="00A24C3B">
      <w:pPr>
        <w:spacing w:line="360" w:lineRule="auto"/>
        <w:ind w:firstLineChars="200" w:firstLine="560"/>
        <w:rPr>
          <w:rFonts w:ascii="Calibri" w:eastAsia="楷体" w:hAnsi="Calibri" w:cs="Times New Roman"/>
          <w:iCs/>
          <w:kern w:val="2"/>
          <w:sz w:val="28"/>
          <w:lang w:eastAsia="zh-CN"/>
        </w:rPr>
      </w:pPr>
      <w:proofErr w:type="spellStart"/>
      <w:r w:rsidRPr="00A024D8">
        <w:rPr>
          <w:rFonts w:ascii="Calibri" w:eastAsia="楷体" w:hAnsi="Calibri" w:cs="Times New Roman"/>
          <w:iCs/>
          <w:kern w:val="2"/>
          <w:sz w:val="28"/>
          <w:lang w:eastAsia="zh-CN"/>
        </w:rPr>
        <w:t>S</w:t>
      </w:r>
      <w:r w:rsidRPr="00A024D8">
        <w:rPr>
          <w:rFonts w:ascii="Calibri" w:eastAsia="楷体" w:hAnsi="Calibri" w:cs="Times New Roman" w:hint="eastAsia"/>
          <w:iCs/>
          <w:kern w:val="2"/>
          <w:sz w:val="28"/>
          <w:lang w:eastAsia="zh-CN"/>
        </w:rPr>
        <w:t>erver</w:t>
      </w:r>
      <w:r w:rsidRPr="00A024D8">
        <w:rPr>
          <w:rFonts w:ascii="Calibri" w:eastAsia="楷体" w:hAnsi="Calibri" w:cs="Times New Roman"/>
          <w:iCs/>
          <w:kern w:val="2"/>
          <w:sz w:val="28"/>
          <w:lang w:eastAsia="zh-CN"/>
        </w:rPr>
        <w:t>R</w:t>
      </w:r>
      <w:proofErr w:type="spellEnd"/>
      <w:r w:rsidRPr="00A024D8">
        <w:rPr>
          <w:rFonts w:ascii="Calibri" w:eastAsia="楷体" w:hAnsi="Calibri" w:cs="Times New Roman" w:hint="eastAsia"/>
          <w:iCs/>
          <w:kern w:val="2"/>
          <w:sz w:val="28"/>
          <w:lang w:eastAsia="zh-CN"/>
        </w:rPr>
        <w:t>文件是</w:t>
      </w:r>
      <w:r w:rsidRPr="00A024D8">
        <w:rPr>
          <w:rFonts w:ascii="Calibri" w:eastAsia="楷体" w:hAnsi="Calibri" w:cs="Times New Roman" w:hint="eastAsia"/>
          <w:iCs/>
          <w:kern w:val="2"/>
          <w:sz w:val="28"/>
          <w:lang w:eastAsia="zh-CN"/>
        </w:rPr>
        <w:t>shiny</w:t>
      </w:r>
      <w:r w:rsidRPr="00A024D8">
        <w:rPr>
          <w:rFonts w:ascii="Calibri" w:eastAsia="楷体" w:hAnsi="Calibri" w:cs="Times New Roman" w:hint="eastAsia"/>
          <w:iCs/>
          <w:kern w:val="2"/>
          <w:sz w:val="28"/>
          <w:lang w:eastAsia="zh-CN"/>
        </w:rPr>
        <w:t>与</w:t>
      </w:r>
      <w:r w:rsidRPr="00A024D8">
        <w:rPr>
          <w:rFonts w:ascii="Calibri" w:eastAsia="楷体" w:hAnsi="Calibri" w:cs="Times New Roman" w:hint="eastAsia"/>
          <w:iCs/>
          <w:kern w:val="2"/>
          <w:sz w:val="28"/>
          <w:lang w:eastAsia="zh-CN"/>
        </w:rPr>
        <w:t>C</w:t>
      </w:r>
      <w:r w:rsidRPr="00A024D8">
        <w:rPr>
          <w:rFonts w:ascii="Calibri" w:eastAsia="楷体" w:hAnsi="Calibri" w:cs="Times New Roman"/>
          <w:iCs/>
          <w:kern w:val="2"/>
          <w:sz w:val="28"/>
          <w:lang w:eastAsia="zh-CN"/>
        </w:rPr>
        <w:t>HNOSZ</w:t>
      </w:r>
      <w:r w:rsidRPr="00A024D8">
        <w:rPr>
          <w:rFonts w:ascii="Calibri" w:eastAsia="楷体" w:hAnsi="Calibri" w:cs="Times New Roman" w:hint="eastAsia"/>
          <w:iCs/>
          <w:kern w:val="2"/>
          <w:sz w:val="28"/>
          <w:lang w:eastAsia="zh-CN"/>
        </w:rPr>
        <w:t>包的融合部分，其实现流程如下：</w:t>
      </w:r>
      <w:r w:rsidRPr="00A024D8">
        <w:rPr>
          <w:rFonts w:ascii="Calibri" w:eastAsia="楷体" w:hAnsi="Calibri" w:cs="Times New Roman" w:hint="eastAsia"/>
          <w:iCs/>
          <w:kern w:val="2"/>
          <w:sz w:val="28"/>
          <w:lang w:eastAsia="zh-CN"/>
        </w:rPr>
        <w:t>basis(</w:t>
      </w:r>
      <w:r w:rsidRPr="00A024D8">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函数可以确定反应的物质包含的元素，并将它们放入反应容器。</w:t>
      </w:r>
      <w:r w:rsidRPr="00A024D8">
        <w:rPr>
          <w:rFonts w:ascii="Calibri" w:eastAsia="楷体" w:hAnsi="Calibri" w:cs="Times New Roman"/>
          <w:iCs/>
          <w:kern w:val="2"/>
          <w:sz w:val="28"/>
          <w:lang w:eastAsia="zh-CN"/>
        </w:rPr>
        <w:t>S</w:t>
      </w:r>
      <w:r w:rsidRPr="00A024D8">
        <w:rPr>
          <w:rFonts w:ascii="Calibri" w:eastAsia="楷体" w:hAnsi="Calibri" w:cs="Times New Roman" w:hint="eastAsia"/>
          <w:iCs/>
          <w:kern w:val="2"/>
          <w:sz w:val="28"/>
          <w:lang w:eastAsia="zh-CN"/>
        </w:rPr>
        <w:t>pecies</w:t>
      </w:r>
      <w:r w:rsidRPr="00A024D8">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函数通过容器内部的化学元素种类通过矩阵配平方程，并查询数据库确定可能生成的矿物。</w:t>
      </w:r>
      <w:r w:rsidRPr="00A024D8">
        <w:rPr>
          <w:rFonts w:ascii="Calibri" w:eastAsia="楷体" w:hAnsi="Calibri" w:cs="Times New Roman"/>
          <w:iCs/>
          <w:kern w:val="2"/>
          <w:sz w:val="28"/>
          <w:lang w:eastAsia="zh-CN"/>
        </w:rPr>
        <w:t>Base</w:t>
      </w:r>
      <w:r w:rsidRPr="00A024D8">
        <w:rPr>
          <w:rFonts w:ascii="Calibri" w:eastAsia="楷体" w:hAnsi="Calibri" w:cs="Times New Roman" w:hint="eastAsia"/>
          <w:iCs/>
          <w:kern w:val="2"/>
          <w:sz w:val="28"/>
          <w:lang w:eastAsia="zh-CN"/>
        </w:rPr>
        <w:t>(</w:t>
      </w:r>
      <w:r w:rsidRPr="00A024D8">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设定非金属物质的可能存在状态。</w:t>
      </w:r>
      <w:r w:rsidRPr="00A024D8">
        <w:rPr>
          <w:rFonts w:ascii="Calibri" w:eastAsia="楷体" w:hAnsi="Calibri" w:cs="Times New Roman"/>
          <w:iCs/>
          <w:kern w:val="2"/>
          <w:sz w:val="28"/>
          <w:lang w:eastAsia="zh-CN"/>
        </w:rPr>
        <w:t>Mosaic()</w:t>
      </w:r>
      <w:r w:rsidRPr="00A024D8">
        <w:rPr>
          <w:rFonts w:ascii="Calibri" w:eastAsia="楷体" w:hAnsi="Calibri" w:cs="Times New Roman" w:hint="eastAsia"/>
          <w:iCs/>
          <w:kern w:val="2"/>
          <w:sz w:val="28"/>
          <w:lang w:eastAsia="zh-CN"/>
        </w:rPr>
        <w:t>将上述函数的结果及设定的温度和压力值结合，计算出条件下的反应相图，并由</w:t>
      </w:r>
      <w:r w:rsidRPr="00A024D8">
        <w:rPr>
          <w:rFonts w:ascii="Calibri" w:eastAsia="楷体" w:hAnsi="Calibri" w:cs="Times New Roman" w:hint="eastAsia"/>
          <w:iCs/>
          <w:kern w:val="2"/>
          <w:sz w:val="28"/>
          <w:lang w:eastAsia="zh-CN"/>
        </w:rPr>
        <w:t>diagram</w:t>
      </w:r>
      <w:r w:rsidRPr="00A024D8">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函数输出，得到用户想要的相图。其最终界面如下：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tblGrid>
      <w:tr w:rsidR="00EB4996" w14:paraId="5FB81988" w14:textId="77777777" w:rsidTr="00EB4996">
        <w:tc>
          <w:tcPr>
            <w:tcW w:w="8306" w:type="dxa"/>
          </w:tcPr>
          <w:p w14:paraId="503A1803" w14:textId="316821DB" w:rsidR="00EB4996" w:rsidRDefault="00EB4996" w:rsidP="00A24C3B">
            <w:pPr>
              <w:spacing w:line="360" w:lineRule="auto"/>
              <w:rPr>
                <w:rFonts w:ascii="Calibri" w:eastAsia="楷体" w:hAnsi="Calibri" w:cs="Times New Roman"/>
                <w:iCs/>
                <w:kern w:val="2"/>
                <w:sz w:val="28"/>
                <w:lang w:eastAsia="zh-CN"/>
              </w:rPr>
            </w:pPr>
            <w:r w:rsidRPr="00A024D8">
              <w:rPr>
                <w:rFonts w:ascii="Calibri" w:eastAsia="楷体" w:hAnsi="Calibri" w:cs="Times New Roman"/>
                <w:iCs/>
                <w:noProof/>
                <w:kern w:val="2"/>
                <w:sz w:val="28"/>
                <w:lang w:eastAsia="zh-CN"/>
              </w:rPr>
              <w:drawing>
                <wp:inline distT="0" distB="0" distL="0" distR="0" wp14:anchorId="02E79093" wp14:editId="08A20BDB">
                  <wp:extent cx="5399074" cy="23555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6872" cy="2363339"/>
                          </a:xfrm>
                          <a:prstGeom prst="rect">
                            <a:avLst/>
                          </a:prstGeom>
                          <a:noFill/>
                        </pic:spPr>
                      </pic:pic>
                    </a:graphicData>
                  </a:graphic>
                </wp:inline>
              </w:drawing>
            </w:r>
          </w:p>
        </w:tc>
      </w:tr>
      <w:tr w:rsidR="00EB4996" w14:paraId="2229E1AD" w14:textId="77777777" w:rsidTr="00EB4996">
        <w:tc>
          <w:tcPr>
            <w:tcW w:w="8306" w:type="dxa"/>
          </w:tcPr>
          <w:p w14:paraId="34B86C92" w14:textId="2B7A675D" w:rsidR="00EB4996" w:rsidRDefault="00EB4996" w:rsidP="00EB4996">
            <w:pPr>
              <w:spacing w:line="360" w:lineRule="auto"/>
              <w:jc w:val="center"/>
              <w:rPr>
                <w:rFonts w:ascii="Calibri" w:eastAsia="楷体" w:hAnsi="Calibri" w:cs="Times New Roman"/>
                <w:iCs/>
                <w:kern w:val="2"/>
                <w:sz w:val="28"/>
                <w:lang w:eastAsia="zh-CN"/>
              </w:rPr>
            </w:pPr>
            <w:r w:rsidRPr="00F80A9D">
              <w:rPr>
                <w:rFonts w:ascii="Calibri" w:eastAsia="楷体" w:hAnsi="Calibri" w:cs="Times New Roman" w:hint="eastAsia"/>
                <w:b/>
                <w:bCs/>
                <w:iCs/>
                <w:kern w:val="2"/>
                <w:sz w:val="24"/>
                <w:szCs w:val="21"/>
                <w:lang w:eastAsia="zh-CN"/>
              </w:rPr>
              <w:lastRenderedPageBreak/>
              <w:t>图</w:t>
            </w:r>
            <w:r w:rsidRPr="00F80A9D">
              <w:rPr>
                <w:rFonts w:ascii="Calibri" w:eastAsia="楷体" w:hAnsi="Calibri" w:cs="Times New Roman" w:hint="eastAsia"/>
                <w:b/>
                <w:bCs/>
                <w:iCs/>
                <w:kern w:val="2"/>
                <w:sz w:val="24"/>
                <w:szCs w:val="21"/>
                <w:lang w:eastAsia="zh-CN"/>
              </w:rPr>
              <w:t>8</w:t>
            </w:r>
            <w:r w:rsidRPr="00F80A9D">
              <w:rPr>
                <w:rFonts w:ascii="Calibri" w:eastAsia="楷体" w:hAnsi="Calibri" w:cs="Times New Roman"/>
                <w:b/>
                <w:bCs/>
                <w:iCs/>
                <w:kern w:val="2"/>
                <w:sz w:val="24"/>
                <w:szCs w:val="21"/>
                <w:lang w:eastAsia="zh-CN"/>
              </w:rPr>
              <w:t xml:space="preserve"> </w:t>
            </w:r>
            <w:r w:rsidRPr="00F80A9D">
              <w:rPr>
                <w:rFonts w:ascii="Calibri" w:eastAsia="楷体" w:hAnsi="Calibri" w:cs="Times New Roman" w:hint="eastAsia"/>
                <w:b/>
                <w:bCs/>
                <w:iCs/>
                <w:kern w:val="2"/>
                <w:sz w:val="24"/>
                <w:szCs w:val="21"/>
                <w:lang w:eastAsia="zh-CN"/>
              </w:rPr>
              <w:t>相图界面</w:t>
            </w:r>
          </w:p>
        </w:tc>
      </w:tr>
    </w:tbl>
    <w:p w14:paraId="427F63D0" w14:textId="589C429F" w:rsidR="00A024D8" w:rsidRPr="00A024D8" w:rsidRDefault="00A024D8" w:rsidP="00EB4996">
      <w:pPr>
        <w:spacing w:line="360" w:lineRule="auto"/>
        <w:rPr>
          <w:rFonts w:ascii="Calibri" w:eastAsia="楷体" w:hAnsi="Calibri" w:cs="Times New Roman"/>
          <w:iCs/>
          <w:kern w:val="2"/>
          <w:sz w:val="28"/>
          <w:lang w:eastAsia="zh-CN"/>
        </w:rPr>
      </w:pPr>
    </w:p>
    <w:p w14:paraId="2C24F91B" w14:textId="60163E6B" w:rsidR="00A024D8" w:rsidRPr="00A024D8" w:rsidRDefault="00A024D8" w:rsidP="00A024D8">
      <w:pPr>
        <w:spacing w:line="360" w:lineRule="auto"/>
        <w:ind w:firstLineChars="200" w:firstLine="560"/>
        <w:jc w:val="both"/>
        <w:rPr>
          <w:rFonts w:ascii="Calibri" w:eastAsia="楷体" w:hAnsi="Calibri" w:cs="Times New Roman"/>
          <w:iCs/>
          <w:kern w:val="2"/>
          <w:sz w:val="28"/>
          <w:lang w:eastAsia="zh-CN"/>
        </w:rPr>
      </w:pPr>
      <w:r w:rsidRPr="00A024D8">
        <w:rPr>
          <w:rFonts w:ascii="Calibri" w:eastAsia="楷体" w:hAnsi="Calibri" w:cs="Times New Roman" w:hint="eastAsia"/>
          <w:iCs/>
          <w:kern w:val="2"/>
          <w:sz w:val="28"/>
          <w:lang w:eastAsia="zh-CN"/>
        </w:rPr>
        <w:t>在这个小小的体系中我们就可以得到包括</w:t>
      </w:r>
      <w:r w:rsidRPr="00A024D8">
        <w:rPr>
          <w:rFonts w:ascii="Calibri" w:eastAsia="楷体" w:hAnsi="Calibri" w:cs="Times New Roman" w:hint="eastAsia"/>
          <w:iCs/>
          <w:kern w:val="2"/>
          <w:sz w:val="28"/>
          <w:lang w:eastAsia="zh-CN"/>
        </w:rPr>
        <w:t>Fe</w:t>
      </w:r>
      <w:r w:rsidRPr="00A024D8">
        <w:rPr>
          <w:rFonts w:ascii="Calibri" w:eastAsia="楷体" w:hAnsi="Calibri" w:cs="Times New Roman"/>
          <w:iCs/>
          <w:kern w:val="2"/>
          <w:sz w:val="28"/>
          <w:lang w:eastAsia="zh-CN"/>
        </w:rPr>
        <w:t>-O-H</w:t>
      </w:r>
      <w:r w:rsidR="00620062">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Fe</w:t>
      </w:r>
      <w:r w:rsidRPr="00A024D8">
        <w:rPr>
          <w:rFonts w:ascii="Calibri" w:eastAsia="楷体" w:hAnsi="Calibri" w:cs="Times New Roman"/>
          <w:iCs/>
          <w:kern w:val="2"/>
          <w:sz w:val="28"/>
          <w:lang w:eastAsia="zh-CN"/>
        </w:rPr>
        <w:t>-O-H-S</w:t>
      </w:r>
      <w:r w:rsidR="00620062">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Fe</w:t>
      </w:r>
      <w:r w:rsidRPr="00A024D8">
        <w:rPr>
          <w:rFonts w:ascii="Calibri" w:eastAsia="楷体" w:hAnsi="Calibri" w:cs="Times New Roman"/>
          <w:iCs/>
          <w:kern w:val="2"/>
          <w:sz w:val="28"/>
          <w:lang w:eastAsia="zh-CN"/>
        </w:rPr>
        <w:t>-O-H-C</w:t>
      </w:r>
      <w:r w:rsidR="00620062">
        <w:rPr>
          <w:rFonts w:ascii="Calibri" w:eastAsia="楷体" w:hAnsi="Calibri" w:cs="Times New Roman"/>
          <w:iCs/>
          <w:kern w:val="2"/>
          <w:sz w:val="28"/>
          <w:lang w:eastAsia="zh-CN"/>
        </w:rPr>
        <w:t>，</w:t>
      </w:r>
      <w:r w:rsidRPr="00A024D8">
        <w:rPr>
          <w:rFonts w:ascii="Calibri" w:eastAsia="楷体" w:hAnsi="Calibri" w:cs="Times New Roman" w:hint="eastAsia"/>
          <w:iCs/>
          <w:kern w:val="2"/>
          <w:sz w:val="28"/>
          <w:lang w:eastAsia="zh-CN"/>
        </w:rPr>
        <w:t>Fe</w:t>
      </w:r>
      <w:r w:rsidRPr="00A024D8">
        <w:rPr>
          <w:rFonts w:ascii="Calibri" w:eastAsia="楷体" w:hAnsi="Calibri" w:cs="Times New Roman"/>
          <w:iCs/>
          <w:kern w:val="2"/>
          <w:sz w:val="28"/>
          <w:lang w:eastAsia="zh-CN"/>
        </w:rPr>
        <w:t>-O-H-S-C</w:t>
      </w:r>
      <w:r w:rsidRPr="00A024D8">
        <w:rPr>
          <w:rFonts w:ascii="Calibri" w:eastAsia="楷体" w:hAnsi="Calibri" w:cs="Times New Roman" w:hint="eastAsia"/>
          <w:iCs/>
          <w:kern w:val="2"/>
          <w:sz w:val="28"/>
          <w:lang w:eastAsia="zh-CN"/>
        </w:rPr>
        <w:t>的相图，最大的优势是我们可以得到相图随温度变化而变化的情况，这是其他平台无法实现的。</w:t>
      </w:r>
    </w:p>
    <w:p w14:paraId="11DA2233" w14:textId="6268D712" w:rsidR="00F80A9D" w:rsidRDefault="00A024D8" w:rsidP="00A024D8">
      <w:pPr>
        <w:spacing w:line="360" w:lineRule="auto"/>
        <w:ind w:firstLineChars="200" w:firstLine="560"/>
        <w:jc w:val="both"/>
        <w:rPr>
          <w:rFonts w:ascii="Calibri" w:eastAsia="楷体" w:hAnsi="Calibri" w:cs="Times New Roman"/>
          <w:kern w:val="2"/>
          <w:sz w:val="28"/>
          <w:lang w:eastAsia="zh-CN"/>
        </w:rPr>
      </w:pPr>
      <w:commentRangeStart w:id="30"/>
      <w:r w:rsidRPr="00A024D8">
        <w:rPr>
          <w:rFonts w:ascii="Calibri" w:eastAsia="楷体" w:hAnsi="Calibri" w:cs="Times New Roman" w:hint="eastAsia"/>
          <w:kern w:val="2"/>
          <w:sz w:val="28"/>
          <w:lang w:eastAsia="zh-CN"/>
        </w:rPr>
        <w:t>本软件目前可以实现所有金属的</w:t>
      </w:r>
      <w:r w:rsidRPr="00A024D8">
        <w:rPr>
          <w:rFonts w:ascii="Calibri" w:eastAsia="楷体" w:hAnsi="Calibri" w:cs="Times New Roman" w:hint="eastAsia"/>
          <w:kern w:val="2"/>
          <w:sz w:val="28"/>
          <w:lang w:eastAsia="zh-CN"/>
        </w:rPr>
        <w:t>M</w:t>
      </w:r>
      <w:r w:rsidRPr="00A024D8">
        <w:rPr>
          <w:rFonts w:ascii="Calibri" w:eastAsia="楷体" w:hAnsi="Calibri" w:cs="Times New Roman"/>
          <w:kern w:val="2"/>
          <w:sz w:val="28"/>
          <w:lang w:eastAsia="zh-CN"/>
        </w:rPr>
        <w:t>-O-H</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C</w:t>
      </w:r>
      <w:r w:rsidR="00620062">
        <w:rPr>
          <w:rFonts w:ascii="Calibri" w:eastAsia="楷体" w:hAnsi="Calibri" w:cs="Times New Roman"/>
          <w:kern w:val="2"/>
          <w:sz w:val="28"/>
          <w:lang w:eastAsia="zh-CN"/>
        </w:rPr>
        <w:t>，</w:t>
      </w:r>
      <w:r w:rsidRPr="00A024D8">
        <w:rPr>
          <w:rFonts w:ascii="Calibri" w:eastAsia="楷体" w:hAnsi="Calibri" w:cs="Times New Roman"/>
          <w:kern w:val="2"/>
          <w:sz w:val="28"/>
          <w:lang w:eastAsia="zh-CN"/>
        </w:rPr>
        <w:t>S)</w:t>
      </w:r>
      <w:r w:rsidRPr="00A024D8">
        <w:rPr>
          <w:rFonts w:ascii="Calibri" w:eastAsia="楷体" w:hAnsi="Calibri" w:cs="Times New Roman" w:hint="eastAsia"/>
          <w:kern w:val="2"/>
          <w:sz w:val="28"/>
          <w:lang w:eastAsia="zh-CN"/>
        </w:rPr>
        <w:t>相图的精确绘制</w:t>
      </w:r>
      <w:commentRangeEnd w:id="30"/>
      <w:r w:rsidRPr="00A024D8">
        <w:rPr>
          <w:rFonts w:ascii="Calibri" w:eastAsia="楷体" w:hAnsi="Calibri" w:cs="Times New Roman"/>
          <w:kern w:val="2"/>
          <w:sz w:val="28"/>
          <w:lang w:eastAsia="zh-CN"/>
        </w:rPr>
        <w:commentReference w:id="30"/>
      </w:r>
      <w:r w:rsidRPr="00A024D8">
        <w:rPr>
          <w:rFonts w:ascii="Calibri" w:eastAsia="楷体" w:hAnsi="Calibri" w:cs="Times New Roman" w:hint="eastAsia"/>
          <w:kern w:val="2"/>
          <w:sz w:val="28"/>
          <w:lang w:eastAsia="zh-CN"/>
        </w:rPr>
        <w:t>，除多元多相平衡计算外，还可进行相图、优势区图、电位</w:t>
      </w:r>
      <w:r w:rsidRPr="00A024D8">
        <w:rPr>
          <w:rFonts w:ascii="Calibri" w:eastAsia="楷体" w:hAnsi="Calibri" w:cs="Times New Roman" w:hint="eastAsia"/>
          <w:kern w:val="2"/>
          <w:sz w:val="28"/>
          <w:lang w:eastAsia="zh-CN"/>
        </w:rPr>
        <w:t>-pH</w:t>
      </w:r>
      <w:r w:rsidRPr="00A024D8">
        <w:rPr>
          <w:rFonts w:ascii="Calibri" w:eastAsia="楷体" w:hAnsi="Calibri" w:cs="Times New Roman" w:hint="eastAsia"/>
          <w:kern w:val="2"/>
          <w:sz w:val="28"/>
          <w:lang w:eastAsia="zh-CN"/>
        </w:rPr>
        <w:t>图的计算与绘制，</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优化、作图处理等</w:t>
      </w:r>
      <w:r w:rsidRPr="00A024D8">
        <w:rPr>
          <w:rFonts w:ascii="Calibri" w:eastAsia="楷体" w:hAnsi="Calibri" w:cs="Times New Roman"/>
          <w:kern w:val="2"/>
          <w:sz w:val="28"/>
          <w:lang w:eastAsia="zh-CN"/>
        </w:rPr>
        <w:t>。</w:t>
      </w:r>
      <w:r w:rsidRPr="00A024D8">
        <w:rPr>
          <w:rFonts w:ascii="Calibri" w:eastAsia="楷体" w:hAnsi="Calibri" w:cs="Times New Roman" w:hint="eastAsia"/>
          <w:kern w:val="2"/>
          <w:sz w:val="28"/>
          <w:lang w:eastAsia="zh-CN"/>
        </w:rPr>
        <w:t>得益于</w:t>
      </w:r>
      <w:r w:rsidRPr="00A024D8">
        <w:rPr>
          <w:rFonts w:ascii="Calibri" w:eastAsia="楷体" w:hAnsi="Calibri" w:cs="Times New Roman" w:hint="eastAsia"/>
          <w:kern w:val="2"/>
          <w:sz w:val="28"/>
          <w:lang w:eastAsia="zh-CN"/>
        </w:rPr>
        <w:t>C</w:t>
      </w:r>
      <w:r w:rsidRPr="00A024D8">
        <w:rPr>
          <w:rFonts w:ascii="Calibri" w:eastAsia="楷体" w:hAnsi="Calibri" w:cs="Times New Roman"/>
          <w:kern w:val="2"/>
          <w:sz w:val="28"/>
          <w:lang w:eastAsia="zh-CN"/>
        </w:rPr>
        <w:t>HNOSZ</w:t>
      </w:r>
      <w:r w:rsidRPr="00A024D8">
        <w:rPr>
          <w:rFonts w:ascii="Calibri" w:eastAsia="楷体" w:hAnsi="Calibri" w:cs="Times New Roman" w:hint="eastAsia"/>
          <w:kern w:val="2"/>
          <w:sz w:val="28"/>
          <w:lang w:eastAsia="zh-CN"/>
        </w:rPr>
        <w:t>包的大量数据，上述功能将逐步实现。其交互流程如下：</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80A9D" w14:paraId="3F09E6C8" w14:textId="77777777" w:rsidTr="00EB4996">
        <w:trPr>
          <w:jc w:val="center"/>
        </w:trPr>
        <w:tc>
          <w:tcPr>
            <w:tcW w:w="8306" w:type="dxa"/>
          </w:tcPr>
          <w:p w14:paraId="21D68DC8" w14:textId="129F46AE" w:rsidR="00F80A9D" w:rsidRDefault="00F80A9D" w:rsidP="00A024D8">
            <w:pPr>
              <w:spacing w:line="360" w:lineRule="auto"/>
              <w:jc w:val="both"/>
              <w:rPr>
                <w:rFonts w:ascii="Calibri" w:eastAsia="楷体" w:hAnsi="Calibri" w:cs="Times New Roman"/>
                <w:kern w:val="2"/>
                <w:sz w:val="28"/>
                <w:lang w:eastAsia="zh-CN"/>
              </w:rPr>
            </w:pPr>
            <w:r w:rsidRPr="00A024D8">
              <w:rPr>
                <w:rFonts w:ascii="Calibri" w:eastAsia="楷体" w:hAnsi="Calibri" w:cs="Times New Roman"/>
                <w:noProof/>
                <w:kern w:val="2"/>
                <w:sz w:val="28"/>
                <w:lang w:eastAsia="zh-CN"/>
              </w:rPr>
              <w:drawing>
                <wp:anchor distT="0" distB="0" distL="114300" distR="114300" simplePos="0" relativeHeight="251642880" behindDoc="0" locked="0" layoutInCell="1" allowOverlap="1" wp14:anchorId="72614582" wp14:editId="02E819F9">
                  <wp:simplePos x="0" y="0"/>
                  <wp:positionH relativeFrom="margin">
                    <wp:posOffset>245662</wp:posOffset>
                  </wp:positionH>
                  <wp:positionV relativeFrom="paragraph">
                    <wp:posOffset>249</wp:posOffset>
                  </wp:positionV>
                  <wp:extent cx="4960620" cy="230886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0620" cy="23088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0A9D" w14:paraId="3B2EA82A" w14:textId="77777777" w:rsidTr="00EB4996">
        <w:trPr>
          <w:jc w:val="center"/>
        </w:trPr>
        <w:tc>
          <w:tcPr>
            <w:tcW w:w="8306" w:type="dxa"/>
          </w:tcPr>
          <w:p w14:paraId="79E7582D" w14:textId="39CAA624" w:rsidR="00F80A9D" w:rsidRPr="00EB4996" w:rsidRDefault="00EB4996" w:rsidP="00EB4996">
            <w:pPr>
              <w:spacing w:line="360" w:lineRule="auto"/>
              <w:jc w:val="center"/>
              <w:rPr>
                <w:rFonts w:ascii="Calibri" w:eastAsia="楷体" w:hAnsi="Calibri" w:cs="Times New Roman"/>
                <w:b/>
                <w:bCs/>
                <w:kern w:val="2"/>
                <w:sz w:val="28"/>
                <w:lang w:eastAsia="zh-CN"/>
              </w:rPr>
            </w:pPr>
            <w:r w:rsidRPr="00EB4996">
              <w:rPr>
                <w:rFonts w:ascii="Calibri" w:eastAsia="楷体" w:hAnsi="Calibri" w:cs="Times New Roman" w:hint="eastAsia"/>
                <w:b/>
                <w:bCs/>
                <w:kern w:val="2"/>
                <w:sz w:val="24"/>
                <w:szCs w:val="21"/>
                <w:lang w:eastAsia="zh-CN"/>
              </w:rPr>
              <w:t>图</w:t>
            </w:r>
            <w:r w:rsidRPr="00EB4996">
              <w:rPr>
                <w:rFonts w:ascii="Calibri" w:eastAsia="楷体" w:hAnsi="Calibri" w:cs="Times New Roman" w:hint="eastAsia"/>
                <w:b/>
                <w:bCs/>
                <w:kern w:val="2"/>
                <w:sz w:val="24"/>
                <w:szCs w:val="21"/>
                <w:lang w:eastAsia="zh-CN"/>
              </w:rPr>
              <w:t>9</w:t>
            </w:r>
            <w:r w:rsidRPr="00EB4996">
              <w:rPr>
                <w:rFonts w:ascii="Calibri" w:eastAsia="楷体" w:hAnsi="Calibri" w:cs="Times New Roman"/>
                <w:b/>
                <w:bCs/>
                <w:kern w:val="2"/>
                <w:sz w:val="24"/>
                <w:szCs w:val="21"/>
                <w:lang w:eastAsia="zh-CN"/>
              </w:rPr>
              <w:t xml:space="preserve"> </w:t>
            </w:r>
            <w:r w:rsidRPr="00EB4996">
              <w:rPr>
                <w:rFonts w:ascii="Calibri" w:eastAsia="楷体" w:hAnsi="Calibri" w:cs="Times New Roman" w:hint="eastAsia"/>
                <w:b/>
                <w:bCs/>
                <w:kern w:val="2"/>
                <w:sz w:val="24"/>
                <w:szCs w:val="21"/>
                <w:lang w:eastAsia="zh-CN"/>
              </w:rPr>
              <w:t>交互流程图</w:t>
            </w:r>
          </w:p>
        </w:tc>
      </w:tr>
    </w:tbl>
    <w:p w14:paraId="217552C8" w14:textId="335499D6" w:rsidR="00A024D8" w:rsidRPr="00A024D8" w:rsidRDefault="00A024D8" w:rsidP="00EB4996">
      <w:pPr>
        <w:spacing w:line="360" w:lineRule="auto"/>
        <w:jc w:val="both"/>
        <w:rPr>
          <w:rFonts w:ascii="Calibri" w:eastAsia="楷体" w:hAnsi="Calibri" w:cs="Times New Roman"/>
          <w:kern w:val="2"/>
          <w:sz w:val="28"/>
          <w:lang w:eastAsia="zh-CN"/>
        </w:rPr>
      </w:pPr>
    </w:p>
    <w:p w14:paraId="63DDD8B0" w14:textId="5460F138" w:rsidR="00A024D8" w:rsidRPr="00A24C3B" w:rsidRDefault="00A024D8" w:rsidP="00A24C3B">
      <w:pPr>
        <w:spacing w:line="360" w:lineRule="auto"/>
        <w:ind w:firstLineChars="200" w:firstLine="560"/>
        <w:jc w:val="both"/>
        <w:rPr>
          <w:rFonts w:ascii="Calibri" w:eastAsia="楷体" w:hAnsi="Calibri" w:cs="Times New Roman"/>
          <w:iCs/>
          <w:kern w:val="2"/>
          <w:sz w:val="28"/>
          <w:lang w:eastAsia="zh-CN"/>
        </w:rPr>
      </w:pPr>
      <w:r w:rsidRPr="00A024D8">
        <w:rPr>
          <w:rFonts w:ascii="Calibri" w:eastAsia="楷体" w:hAnsi="Calibri" w:cs="Times New Roman" w:hint="eastAsia"/>
          <w:kern w:val="2"/>
          <w:sz w:val="28"/>
          <w:lang w:eastAsia="zh-CN"/>
        </w:rPr>
        <w:t>本软件绘制的相图既可以提供给科研人员使用，也可以用于大学学生的物理化学，地球化学，材料化学的课程的教育使用。正如上文所描述的优势，书本无法给出随温度等条件连续变化的相图，但基于</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语言开发的</w:t>
      </w:r>
      <w:proofErr w:type="spellStart"/>
      <w:r w:rsidR="004E1A13">
        <w:rPr>
          <w:rFonts w:ascii="Calibri" w:eastAsia="楷体" w:hAnsi="Calibri" w:cs="Times New Roman" w:hint="eastAsia"/>
          <w:kern w:val="2"/>
          <w:sz w:val="28"/>
          <w:lang w:eastAsia="zh-CN"/>
        </w:rPr>
        <w:t>GeoTVP</w:t>
      </w:r>
      <w:proofErr w:type="spellEnd"/>
      <w:r w:rsidRPr="00A024D8">
        <w:rPr>
          <w:rFonts w:ascii="Calibri" w:eastAsia="楷体" w:hAnsi="Calibri" w:cs="Times New Roman" w:hint="eastAsia"/>
          <w:kern w:val="2"/>
          <w:sz w:val="28"/>
          <w:lang w:eastAsia="zh-CN"/>
        </w:rPr>
        <w:t>可以实现。随着对</w:t>
      </w:r>
      <w:r w:rsidR="002D0099">
        <w:rPr>
          <w:rFonts w:ascii="Calibri" w:eastAsia="楷体" w:hAnsi="Calibri" w:cs="Times New Roman" w:hint="eastAsia"/>
          <w:kern w:val="2"/>
          <w:sz w:val="28"/>
          <w:lang w:eastAsia="zh-CN"/>
        </w:rPr>
        <w:t>热动力学</w:t>
      </w:r>
      <w:r w:rsidRPr="00A024D8">
        <w:rPr>
          <w:rFonts w:ascii="Calibri" w:eastAsia="楷体" w:hAnsi="Calibri" w:cs="Times New Roman" w:hint="eastAsia"/>
          <w:kern w:val="2"/>
          <w:sz w:val="28"/>
          <w:lang w:eastAsia="zh-CN"/>
        </w:rPr>
        <w:t>数据包的深度开发，我们会实现更多极具前景的功能。</w:t>
      </w:r>
    </w:p>
    <w:p w14:paraId="50CECB8D" w14:textId="77777777" w:rsidR="00A024D8" w:rsidRPr="00A024D8" w:rsidRDefault="00A024D8" w:rsidP="00A024D8">
      <w:pPr>
        <w:keepNext/>
        <w:keepLines/>
        <w:spacing w:before="260" w:after="260" w:line="416" w:lineRule="auto"/>
        <w:ind w:firstLineChars="200" w:firstLine="643"/>
        <w:jc w:val="both"/>
        <w:outlineLvl w:val="1"/>
        <w:rPr>
          <w:rFonts w:ascii="Cambria" w:eastAsia="宋体" w:hAnsi="Cambria" w:cs="Times New Roman"/>
          <w:b/>
          <w:bCs/>
          <w:kern w:val="2"/>
          <w:sz w:val="32"/>
          <w:szCs w:val="32"/>
          <w:lang w:eastAsia="zh-CN"/>
        </w:rPr>
      </w:pPr>
      <w:r w:rsidRPr="00A024D8">
        <w:rPr>
          <w:rFonts w:ascii="Cambria" w:eastAsia="宋体" w:hAnsi="Cambria" w:cs="Times New Roman" w:hint="eastAsia"/>
          <w:b/>
          <w:bCs/>
          <w:kern w:val="2"/>
          <w:sz w:val="32"/>
          <w:szCs w:val="32"/>
          <w:lang w:eastAsia="zh-CN"/>
        </w:rPr>
        <w:lastRenderedPageBreak/>
        <w:t>四、</w:t>
      </w:r>
      <w:r w:rsidRPr="00A024D8">
        <w:rPr>
          <w:rFonts w:ascii="Cambria" w:eastAsia="宋体" w:hAnsi="Cambria" w:cs="Times New Roman" w:hint="eastAsia"/>
          <w:b/>
          <w:bCs/>
          <w:kern w:val="2"/>
          <w:sz w:val="32"/>
          <w:szCs w:val="32"/>
          <w:lang w:eastAsia="zh-CN"/>
        </w:rPr>
        <w:tab/>
      </w:r>
      <w:r w:rsidRPr="00A024D8">
        <w:rPr>
          <w:rFonts w:ascii="Cambria" w:eastAsia="宋体" w:hAnsi="Cambria" w:cs="Times New Roman" w:hint="eastAsia"/>
          <w:b/>
          <w:bCs/>
          <w:kern w:val="2"/>
          <w:sz w:val="32"/>
          <w:szCs w:val="32"/>
          <w:lang w:eastAsia="zh-CN"/>
        </w:rPr>
        <w:t>作品运行环境</w:t>
      </w:r>
    </w:p>
    <w:p w14:paraId="2863C47A" w14:textId="380D16F2" w:rsidR="00A024D8" w:rsidRPr="00A024D8" w:rsidRDefault="00A024D8" w:rsidP="00A024D8">
      <w:pPr>
        <w:spacing w:line="360" w:lineRule="auto"/>
        <w:ind w:firstLineChars="200" w:firstLine="562"/>
        <w:jc w:val="both"/>
        <w:rPr>
          <w:rFonts w:ascii="Calibri" w:eastAsia="楷体" w:hAnsi="Calibri" w:cs="Times New Roman"/>
          <w:b/>
          <w:bCs/>
          <w:kern w:val="2"/>
          <w:sz w:val="28"/>
          <w:lang w:eastAsia="zh-CN"/>
        </w:rPr>
      </w:pPr>
      <w:r w:rsidRPr="00A024D8">
        <w:rPr>
          <w:rFonts w:ascii="Calibri" w:eastAsia="楷体" w:hAnsi="Calibri" w:cs="Times New Roman"/>
          <w:b/>
          <w:bCs/>
          <w:kern w:val="2"/>
          <w:sz w:val="28"/>
          <w:lang w:eastAsia="zh-CN"/>
        </w:rPr>
        <w:t>CHNOSZ</w:t>
      </w:r>
      <w:r w:rsidRPr="00A024D8">
        <w:rPr>
          <w:rFonts w:ascii="Calibri" w:eastAsia="楷体" w:hAnsi="Calibri" w:cs="Times New Roman" w:hint="eastAsia"/>
          <w:b/>
          <w:bCs/>
          <w:kern w:val="2"/>
          <w:sz w:val="28"/>
          <w:lang w:eastAsia="zh-CN"/>
        </w:rPr>
        <w:t>包的应用开发及</w:t>
      </w:r>
      <w:proofErr w:type="spellStart"/>
      <w:r w:rsidR="004E1A13">
        <w:rPr>
          <w:rFonts w:ascii="Calibri" w:eastAsia="楷体" w:hAnsi="Calibri" w:cs="Times New Roman"/>
          <w:b/>
          <w:bCs/>
          <w:kern w:val="2"/>
          <w:sz w:val="28"/>
          <w:lang w:eastAsia="zh-CN"/>
        </w:rPr>
        <w:t>GeoTVP</w:t>
      </w:r>
      <w:proofErr w:type="spellEnd"/>
      <w:r w:rsidRPr="00A024D8">
        <w:rPr>
          <w:rFonts w:ascii="Calibri" w:eastAsia="楷体" w:hAnsi="Calibri" w:cs="Times New Roman" w:hint="eastAsia"/>
          <w:b/>
          <w:bCs/>
          <w:kern w:val="2"/>
          <w:sz w:val="28"/>
          <w:lang w:eastAsia="zh-CN"/>
        </w:rPr>
        <w:t>的搭建团队包括中南大学地球科学与信息物理学院于淼老师，</w:t>
      </w:r>
      <w:r w:rsidRPr="00A024D8">
        <w:rPr>
          <w:rFonts w:ascii="Calibri" w:eastAsia="楷体" w:hAnsi="Calibri" w:cs="Times New Roman"/>
          <w:b/>
          <w:bCs/>
          <w:kern w:val="2"/>
          <w:sz w:val="28"/>
          <w:lang w:eastAsia="zh-CN"/>
        </w:rPr>
        <w:t>Jeffry</w:t>
      </w:r>
      <w:r w:rsidRPr="00A024D8">
        <w:rPr>
          <w:rFonts w:ascii="Calibri" w:eastAsia="楷体" w:hAnsi="Calibri" w:cs="Times New Roman" w:hint="eastAsia"/>
          <w:b/>
          <w:bCs/>
          <w:kern w:val="2"/>
          <w:sz w:val="28"/>
          <w:lang w:eastAsia="zh-CN"/>
        </w:rPr>
        <w:t>教授，及主创团队</w:t>
      </w:r>
      <w:r w:rsidRPr="00A024D8">
        <w:rPr>
          <w:rFonts w:ascii="Calibri" w:eastAsia="楷体" w:hAnsi="Calibri" w:cs="Times New Roman"/>
          <w:b/>
          <w:bCs/>
          <w:kern w:val="2"/>
          <w:sz w:val="28"/>
          <w:lang w:eastAsia="zh-CN"/>
        </w:rPr>
        <w:t>2017</w:t>
      </w:r>
      <w:r w:rsidRPr="00A024D8">
        <w:rPr>
          <w:rFonts w:ascii="Calibri" w:eastAsia="楷体" w:hAnsi="Calibri" w:cs="Times New Roman" w:hint="eastAsia"/>
          <w:b/>
          <w:bCs/>
          <w:kern w:val="2"/>
          <w:sz w:val="28"/>
          <w:lang w:eastAsia="zh-CN"/>
        </w:rPr>
        <w:t>级本科生叶祥鹰，赵红涛，尚龙祥，宋雪琪。</w:t>
      </w:r>
      <w:proofErr w:type="spellStart"/>
      <w:r w:rsidR="004E1A13">
        <w:rPr>
          <w:rFonts w:ascii="Calibri" w:eastAsia="楷体" w:hAnsi="Calibri" w:cs="Times New Roman"/>
          <w:b/>
          <w:bCs/>
          <w:kern w:val="2"/>
          <w:sz w:val="28"/>
          <w:lang w:eastAsia="zh-CN"/>
        </w:rPr>
        <w:t>GeoTVP</w:t>
      </w:r>
      <w:proofErr w:type="spellEnd"/>
      <w:r w:rsidRPr="00A024D8">
        <w:rPr>
          <w:rFonts w:ascii="Calibri" w:eastAsia="楷体" w:hAnsi="Calibri" w:cs="Times New Roman" w:hint="eastAsia"/>
          <w:b/>
          <w:bCs/>
          <w:kern w:val="2"/>
          <w:sz w:val="28"/>
          <w:lang w:eastAsia="zh-CN"/>
        </w:rPr>
        <w:t>服务地址为</w:t>
      </w:r>
      <w:r w:rsidRPr="00A024D8">
        <w:rPr>
          <w:rFonts w:ascii="Calibri" w:eastAsia="楷体" w:hAnsi="Calibri" w:cs="Times New Roman"/>
          <w:b/>
          <w:bCs/>
          <w:kern w:val="2"/>
          <w:sz w:val="28"/>
          <w:lang w:eastAsia="zh-CN"/>
        </w:rPr>
        <w:t>www.</w:t>
      </w:r>
      <w:hyperlink r:id="rId23" w:history="1">
        <w:r w:rsidR="004E1A13">
          <w:rPr>
            <w:rFonts w:ascii="Calibri" w:eastAsia="楷体" w:hAnsi="Calibri" w:cs="Times New Roman"/>
            <w:b/>
            <w:bCs/>
            <w:color w:val="0000FF"/>
            <w:kern w:val="2"/>
            <w:sz w:val="28"/>
            <w:u w:val="single"/>
            <w:lang w:eastAsia="zh-CN"/>
          </w:rPr>
          <w:t>GeoTVP</w:t>
        </w:r>
        <w:r w:rsidRPr="00A024D8">
          <w:rPr>
            <w:rFonts w:ascii="Calibri" w:eastAsia="楷体" w:hAnsi="Calibri" w:cs="Times New Roman"/>
            <w:b/>
            <w:bCs/>
            <w:color w:val="0000FF"/>
            <w:kern w:val="2"/>
            <w:sz w:val="28"/>
            <w:u w:val="single"/>
            <w:lang w:eastAsia="zh-CN"/>
          </w:rPr>
          <w:t>.cn</w:t>
        </w:r>
      </w:hyperlink>
      <w:r w:rsidRPr="00A024D8">
        <w:rPr>
          <w:rFonts w:ascii="Calibri" w:eastAsia="楷体" w:hAnsi="Calibri" w:cs="Times New Roman" w:hint="eastAsia"/>
          <w:b/>
          <w:bCs/>
          <w:kern w:val="2"/>
          <w:sz w:val="28"/>
          <w:lang w:eastAsia="zh-CN"/>
        </w:rPr>
        <w:t>。主界面如下：</w:t>
      </w:r>
    </w:p>
    <w:tbl>
      <w:tblPr>
        <w:tblStyle w:val="ae"/>
        <w:tblW w:w="8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4"/>
      </w:tblGrid>
      <w:tr w:rsidR="00EB4996" w14:paraId="3A17BA6A" w14:textId="77777777" w:rsidTr="00EB4996">
        <w:trPr>
          <w:trHeight w:val="3406"/>
          <w:jc w:val="center"/>
        </w:trPr>
        <w:tc>
          <w:tcPr>
            <w:tcW w:w="8774" w:type="dxa"/>
          </w:tcPr>
          <w:p w14:paraId="5BFAA84F" w14:textId="5A73A04E" w:rsidR="00EB4996" w:rsidRDefault="00EB4996" w:rsidP="00A024D8">
            <w:pPr>
              <w:spacing w:line="360" w:lineRule="auto"/>
              <w:jc w:val="both"/>
              <w:rPr>
                <w:rFonts w:ascii="Calibri" w:eastAsia="楷体" w:hAnsi="Calibri" w:cs="Times New Roman"/>
                <w:kern w:val="2"/>
                <w:sz w:val="28"/>
                <w:lang w:eastAsia="zh-CN"/>
              </w:rPr>
            </w:pPr>
            <w:r w:rsidRPr="00A024D8">
              <w:rPr>
                <w:rFonts w:ascii="Calibri" w:eastAsia="楷体" w:hAnsi="Calibri" w:cs="Times New Roman"/>
                <w:noProof/>
                <w:kern w:val="2"/>
                <w:sz w:val="28"/>
                <w:lang w:eastAsia="zh-CN"/>
              </w:rPr>
              <w:drawing>
                <wp:anchor distT="0" distB="0" distL="114300" distR="114300" simplePos="0" relativeHeight="251631616" behindDoc="0" locked="0" layoutInCell="1" allowOverlap="1" wp14:anchorId="606561B7" wp14:editId="683528DB">
                  <wp:simplePos x="0" y="0"/>
                  <wp:positionH relativeFrom="margin">
                    <wp:posOffset>-65405</wp:posOffset>
                  </wp:positionH>
                  <wp:positionV relativeFrom="paragraph">
                    <wp:posOffset>84455</wp:posOffset>
                  </wp:positionV>
                  <wp:extent cx="5426710" cy="1949450"/>
                  <wp:effectExtent l="0" t="0" r="254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9340"/>
                          <a:stretch/>
                        </pic:blipFill>
                        <pic:spPr bwMode="auto">
                          <a:xfrm>
                            <a:off x="0" y="0"/>
                            <a:ext cx="5426710" cy="194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B4996" w14:paraId="1B88AA7F" w14:textId="77777777" w:rsidTr="00EB4996">
        <w:trPr>
          <w:trHeight w:val="504"/>
          <w:jc w:val="center"/>
        </w:trPr>
        <w:tc>
          <w:tcPr>
            <w:tcW w:w="8774" w:type="dxa"/>
          </w:tcPr>
          <w:p w14:paraId="3B573492" w14:textId="647833EB" w:rsidR="00EB4996" w:rsidRPr="00EB4996" w:rsidRDefault="00EB4996" w:rsidP="00EB4996">
            <w:pPr>
              <w:spacing w:line="360" w:lineRule="auto"/>
              <w:jc w:val="center"/>
              <w:rPr>
                <w:rFonts w:ascii="Calibri" w:eastAsia="楷体" w:hAnsi="Calibri" w:cs="Times New Roman"/>
                <w:b/>
                <w:bCs/>
                <w:kern w:val="2"/>
                <w:sz w:val="28"/>
                <w:lang w:eastAsia="zh-CN"/>
              </w:rPr>
            </w:pPr>
            <w:r w:rsidRPr="00EB4996">
              <w:rPr>
                <w:rFonts w:ascii="Calibri" w:eastAsia="楷体" w:hAnsi="Calibri" w:cs="Times New Roman" w:hint="eastAsia"/>
                <w:b/>
                <w:bCs/>
                <w:kern w:val="2"/>
                <w:sz w:val="24"/>
                <w:szCs w:val="21"/>
                <w:lang w:eastAsia="zh-CN"/>
              </w:rPr>
              <w:t>图</w:t>
            </w:r>
            <w:r w:rsidRPr="00EB4996">
              <w:rPr>
                <w:rFonts w:ascii="Calibri" w:eastAsia="楷体" w:hAnsi="Calibri" w:cs="Times New Roman" w:hint="eastAsia"/>
                <w:b/>
                <w:bCs/>
                <w:kern w:val="2"/>
                <w:sz w:val="24"/>
                <w:szCs w:val="21"/>
                <w:lang w:eastAsia="zh-CN"/>
              </w:rPr>
              <w:t xml:space="preserve"> </w:t>
            </w:r>
            <w:r w:rsidRPr="00EB4996">
              <w:rPr>
                <w:rFonts w:ascii="Calibri" w:eastAsia="楷体" w:hAnsi="Calibri" w:cs="Times New Roman"/>
                <w:b/>
                <w:bCs/>
                <w:kern w:val="2"/>
                <w:sz w:val="24"/>
                <w:szCs w:val="21"/>
                <w:lang w:eastAsia="zh-CN"/>
              </w:rPr>
              <w:t xml:space="preserve">10 </w:t>
            </w:r>
            <w:r w:rsidRPr="00EB4996">
              <w:rPr>
                <w:rFonts w:ascii="Calibri" w:eastAsia="楷体" w:hAnsi="Calibri" w:cs="Times New Roman" w:hint="eastAsia"/>
                <w:b/>
                <w:bCs/>
                <w:kern w:val="2"/>
                <w:sz w:val="24"/>
                <w:szCs w:val="21"/>
                <w:lang w:eastAsia="zh-CN"/>
              </w:rPr>
              <w:t>网页主界面</w:t>
            </w:r>
          </w:p>
        </w:tc>
      </w:tr>
    </w:tbl>
    <w:p w14:paraId="16755783" w14:textId="3E583EF2" w:rsidR="00A024D8" w:rsidRPr="00A024D8" w:rsidRDefault="00A024D8" w:rsidP="00EB4996">
      <w:pPr>
        <w:spacing w:line="360" w:lineRule="auto"/>
        <w:jc w:val="both"/>
        <w:rPr>
          <w:rFonts w:ascii="Calibri" w:eastAsia="楷体" w:hAnsi="Calibri" w:cs="Times New Roman"/>
          <w:kern w:val="2"/>
          <w:sz w:val="28"/>
          <w:lang w:eastAsia="zh-CN"/>
        </w:rPr>
      </w:pPr>
    </w:p>
    <w:p w14:paraId="2EAAF23D" w14:textId="77777777" w:rsidR="00A024D8" w:rsidRPr="00A024D8" w:rsidRDefault="00A024D8" w:rsidP="00A024D8">
      <w:pPr>
        <w:spacing w:line="360" w:lineRule="auto"/>
        <w:ind w:firstLineChars="200" w:firstLine="560"/>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开发平台：</w:t>
      </w:r>
      <w:proofErr w:type="spellStart"/>
      <w:r w:rsidRPr="00A024D8">
        <w:rPr>
          <w:rFonts w:ascii="Calibri" w:eastAsia="楷体" w:hAnsi="Calibri" w:cs="Times New Roman" w:hint="eastAsia"/>
          <w:kern w:val="2"/>
          <w:sz w:val="28"/>
          <w:lang w:eastAsia="zh-CN"/>
        </w:rPr>
        <w:t>R</w:t>
      </w:r>
      <w:r w:rsidRPr="00A024D8">
        <w:rPr>
          <w:rFonts w:ascii="Calibri" w:eastAsia="楷体" w:hAnsi="Calibri" w:cs="Times New Roman"/>
          <w:kern w:val="2"/>
          <w:sz w:val="28"/>
          <w:lang w:eastAsia="zh-CN"/>
        </w:rPr>
        <w:t>studio</w:t>
      </w:r>
      <w:proofErr w:type="spellEnd"/>
    </w:p>
    <w:p w14:paraId="6F1BEA18" w14:textId="77777777" w:rsidR="00A024D8" w:rsidRPr="00A024D8" w:rsidRDefault="00A024D8" w:rsidP="00A024D8">
      <w:pPr>
        <w:spacing w:line="360" w:lineRule="auto"/>
        <w:ind w:firstLineChars="200" w:firstLine="560"/>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开发工具：</w:t>
      </w:r>
      <w:proofErr w:type="spellStart"/>
      <w:r w:rsidRPr="00A024D8">
        <w:rPr>
          <w:rFonts w:ascii="Calibri" w:eastAsia="楷体" w:hAnsi="Calibri" w:cs="Times New Roman" w:hint="eastAsia"/>
          <w:kern w:val="2"/>
          <w:sz w:val="28"/>
          <w:lang w:eastAsia="zh-CN"/>
        </w:rPr>
        <w:t>R</w:t>
      </w:r>
      <w:r w:rsidRPr="00A024D8">
        <w:rPr>
          <w:rFonts w:ascii="Calibri" w:eastAsia="楷体" w:hAnsi="Calibri" w:cs="Times New Roman"/>
          <w:kern w:val="2"/>
          <w:sz w:val="28"/>
          <w:lang w:eastAsia="zh-CN"/>
        </w:rPr>
        <w:t>studio</w:t>
      </w:r>
      <w:proofErr w:type="spellEnd"/>
      <w:r w:rsidRPr="00A024D8">
        <w:rPr>
          <w:rFonts w:ascii="Calibri" w:eastAsia="楷体" w:hAnsi="Calibri" w:cs="Times New Roman" w:hint="eastAsia"/>
          <w:kern w:val="2"/>
          <w:sz w:val="28"/>
          <w:lang w:eastAsia="zh-CN"/>
        </w:rPr>
        <w:t>、</w:t>
      </w:r>
      <w:proofErr w:type="spellStart"/>
      <w:r w:rsidRPr="00A024D8">
        <w:rPr>
          <w:rFonts w:ascii="Calibri" w:eastAsia="楷体" w:hAnsi="Calibri" w:cs="Times New Roman" w:hint="eastAsia"/>
          <w:kern w:val="2"/>
          <w:sz w:val="28"/>
          <w:lang w:eastAsia="zh-CN"/>
        </w:rPr>
        <w:t>n</w:t>
      </w:r>
      <w:r w:rsidRPr="00A024D8">
        <w:rPr>
          <w:rFonts w:ascii="Calibri" w:eastAsia="楷体" w:hAnsi="Calibri" w:cs="Times New Roman"/>
          <w:kern w:val="2"/>
          <w:sz w:val="28"/>
          <w:lang w:eastAsia="zh-CN"/>
        </w:rPr>
        <w:t>odepad</w:t>
      </w:r>
      <w:proofErr w:type="spellEnd"/>
      <w:r w:rsidRPr="00A024D8">
        <w:rPr>
          <w:rFonts w:ascii="Calibri" w:eastAsia="楷体" w:hAnsi="Calibri" w:cs="Times New Roman"/>
          <w:kern w:val="2"/>
          <w:sz w:val="28"/>
          <w:lang w:eastAsia="zh-CN"/>
        </w:rPr>
        <w:t>++</w:t>
      </w:r>
    </w:p>
    <w:p w14:paraId="1CF0960E" w14:textId="77777777" w:rsidR="00A024D8" w:rsidRPr="00A024D8" w:rsidRDefault="00A024D8" w:rsidP="00A024D8">
      <w:pPr>
        <w:spacing w:line="360" w:lineRule="auto"/>
        <w:ind w:firstLineChars="200" w:firstLine="560"/>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开发语言：</w:t>
      </w:r>
      <w:r w:rsidRPr="00A024D8">
        <w:rPr>
          <w:rFonts w:ascii="Calibri" w:eastAsia="楷体" w:hAnsi="Calibri" w:cs="Times New Roman" w:hint="eastAsia"/>
          <w:kern w:val="2"/>
          <w:sz w:val="28"/>
          <w:lang w:eastAsia="zh-CN"/>
        </w:rPr>
        <w:t>R</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HTML</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JavaScript</w:t>
      </w:r>
      <w:r w:rsidRPr="00A024D8">
        <w:rPr>
          <w:rFonts w:ascii="Calibri" w:eastAsia="楷体" w:hAnsi="Calibri" w:cs="Times New Roman" w:hint="eastAsia"/>
          <w:kern w:val="2"/>
          <w:sz w:val="28"/>
          <w:lang w:eastAsia="zh-CN"/>
        </w:rPr>
        <w:t>、</w:t>
      </w:r>
      <w:r w:rsidRPr="00A024D8">
        <w:rPr>
          <w:rFonts w:ascii="Calibri" w:eastAsia="楷体" w:hAnsi="Calibri" w:cs="Times New Roman"/>
          <w:kern w:val="2"/>
          <w:sz w:val="28"/>
          <w:lang w:eastAsia="zh-CN"/>
        </w:rPr>
        <w:t>CSS</w:t>
      </w:r>
    </w:p>
    <w:p w14:paraId="54B949F6" w14:textId="77777777" w:rsidR="00A024D8" w:rsidRPr="00A024D8" w:rsidRDefault="00A024D8" w:rsidP="00A024D8">
      <w:pPr>
        <w:spacing w:line="360" w:lineRule="auto"/>
        <w:ind w:firstLineChars="200" w:firstLine="560"/>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运行环境：各大操作系统均可</w:t>
      </w:r>
    </w:p>
    <w:p w14:paraId="5A59AECA" w14:textId="3546268D" w:rsidR="00A024D8" w:rsidRPr="00C76A4E" w:rsidRDefault="00A024D8" w:rsidP="00C76A4E">
      <w:pPr>
        <w:spacing w:line="360" w:lineRule="auto"/>
        <w:ind w:firstLineChars="200" w:firstLine="560"/>
        <w:rPr>
          <w:rFonts w:ascii="Calibri" w:eastAsia="楷体" w:hAnsi="Calibri" w:cs="Times New Roman"/>
          <w:b/>
          <w:bCs/>
          <w:kern w:val="2"/>
          <w:sz w:val="28"/>
          <w:lang w:eastAsia="zh-CN"/>
        </w:rPr>
      </w:pPr>
      <w:r w:rsidRPr="00A024D8">
        <w:rPr>
          <w:rFonts w:ascii="Calibri" w:eastAsia="楷体" w:hAnsi="Calibri" w:cs="Times New Roman" w:hint="eastAsia"/>
          <w:kern w:val="2"/>
          <w:sz w:val="28"/>
          <w:lang w:eastAsia="zh-CN"/>
        </w:rPr>
        <w:t>数据库：</w:t>
      </w:r>
      <w:r w:rsidR="00C76A4E" w:rsidRPr="00C76A4E">
        <w:rPr>
          <w:rFonts w:ascii="Calibri" w:eastAsia="楷体" w:hAnsi="Calibri" w:cs="Times New Roman"/>
          <w:kern w:val="2"/>
          <w:sz w:val="28"/>
          <w:lang w:eastAsia="zh-CN"/>
        </w:rPr>
        <w:t>CHNOSZ</w:t>
      </w:r>
      <w:r w:rsidR="00C76A4E" w:rsidRPr="00C76A4E">
        <w:rPr>
          <w:rFonts w:ascii="Calibri" w:eastAsia="楷体" w:hAnsi="Calibri" w:cs="Times New Roman" w:hint="eastAsia"/>
          <w:kern w:val="2"/>
          <w:sz w:val="28"/>
          <w:lang w:eastAsia="zh-CN"/>
        </w:rPr>
        <w:t>数据库</w:t>
      </w:r>
    </w:p>
    <w:p w14:paraId="3D93634F" w14:textId="77777777" w:rsidR="00A024D8" w:rsidRPr="00A024D8" w:rsidRDefault="00A024D8" w:rsidP="00A024D8">
      <w:pPr>
        <w:keepNext/>
        <w:keepLines/>
        <w:spacing w:before="260" w:after="260" w:line="416" w:lineRule="auto"/>
        <w:ind w:firstLineChars="200" w:firstLine="643"/>
        <w:jc w:val="both"/>
        <w:outlineLvl w:val="1"/>
        <w:rPr>
          <w:rFonts w:ascii="Cambria" w:eastAsia="宋体" w:hAnsi="Cambria" w:cs="Times New Roman"/>
          <w:b/>
          <w:bCs/>
          <w:kern w:val="2"/>
          <w:sz w:val="32"/>
          <w:szCs w:val="32"/>
          <w:lang w:eastAsia="zh-CN"/>
        </w:rPr>
      </w:pPr>
      <w:r w:rsidRPr="00A024D8">
        <w:rPr>
          <w:rFonts w:ascii="Cambria" w:eastAsia="宋体" w:hAnsi="Cambria" w:cs="Times New Roman" w:hint="eastAsia"/>
          <w:b/>
          <w:bCs/>
          <w:kern w:val="2"/>
          <w:sz w:val="32"/>
          <w:szCs w:val="32"/>
          <w:lang w:eastAsia="zh-CN"/>
        </w:rPr>
        <w:t>五、</w:t>
      </w:r>
      <w:r w:rsidRPr="00A024D8">
        <w:rPr>
          <w:rFonts w:ascii="Cambria" w:eastAsia="宋体" w:hAnsi="Cambria" w:cs="Times New Roman" w:hint="eastAsia"/>
          <w:b/>
          <w:bCs/>
          <w:kern w:val="2"/>
          <w:sz w:val="32"/>
          <w:szCs w:val="32"/>
          <w:lang w:eastAsia="zh-CN"/>
        </w:rPr>
        <w:tab/>
      </w:r>
      <w:r w:rsidRPr="00A024D8">
        <w:rPr>
          <w:rFonts w:ascii="Cambria" w:eastAsia="宋体" w:hAnsi="Cambria" w:cs="Times New Roman" w:hint="eastAsia"/>
          <w:b/>
          <w:bCs/>
          <w:kern w:val="2"/>
          <w:sz w:val="32"/>
          <w:szCs w:val="32"/>
          <w:lang w:eastAsia="zh-CN"/>
        </w:rPr>
        <w:t>作品制作周期</w:t>
      </w:r>
    </w:p>
    <w:p w14:paraId="5A55A510" w14:textId="77777777" w:rsidR="00A024D8" w:rsidRPr="00A024D8" w:rsidRDefault="00A024D8" w:rsidP="00A024D8">
      <w:pPr>
        <w:spacing w:line="360" w:lineRule="auto"/>
        <w:ind w:firstLineChars="200" w:firstLine="560"/>
        <w:jc w:val="both"/>
        <w:rPr>
          <w:rFonts w:ascii="Calibri" w:eastAsia="楷体" w:hAnsi="Calibri" w:cs="Times New Roman"/>
          <w:kern w:val="2"/>
          <w:sz w:val="28"/>
          <w:lang w:eastAsia="zh-CN"/>
        </w:rPr>
      </w:pPr>
      <w:r w:rsidRPr="00A024D8">
        <w:rPr>
          <w:rFonts w:ascii="Calibri" w:eastAsia="楷体" w:hAnsi="Calibri" w:cs="Times New Roman" w:hint="eastAsia"/>
          <w:kern w:val="2"/>
          <w:sz w:val="28"/>
          <w:lang w:eastAsia="zh-CN"/>
        </w:rPr>
        <w:t>网页目前还在不断更新和优化，制作周期为六个月</w:t>
      </w:r>
    </w:p>
    <w:p w14:paraId="22AA4F13" w14:textId="5B6651B3" w:rsidR="00A024D8" w:rsidRDefault="00A024D8">
      <w:pPr>
        <w:keepNext/>
        <w:keepLines/>
        <w:spacing w:before="260" w:after="260" w:line="416" w:lineRule="auto"/>
        <w:ind w:firstLineChars="200" w:firstLine="643"/>
        <w:jc w:val="both"/>
        <w:outlineLvl w:val="1"/>
        <w:rPr>
          <w:rFonts w:ascii="Cambria" w:eastAsia="宋体" w:hAnsi="Cambria" w:cs="Times New Roman"/>
          <w:b/>
          <w:bCs/>
          <w:kern w:val="2"/>
          <w:sz w:val="32"/>
          <w:szCs w:val="32"/>
          <w:lang w:eastAsia="zh-CN"/>
        </w:rPr>
      </w:pPr>
      <w:r w:rsidRPr="00A024D8">
        <w:rPr>
          <w:rFonts w:ascii="Cambria" w:eastAsia="宋体" w:hAnsi="Cambria" w:cs="Times New Roman" w:hint="eastAsia"/>
          <w:b/>
          <w:bCs/>
          <w:kern w:val="2"/>
          <w:sz w:val="32"/>
          <w:szCs w:val="32"/>
          <w:lang w:eastAsia="zh-CN"/>
        </w:rPr>
        <w:t>六、</w:t>
      </w:r>
      <w:r w:rsidRPr="00A024D8">
        <w:rPr>
          <w:rFonts w:ascii="Cambria" w:eastAsia="宋体" w:hAnsi="Cambria" w:cs="Times New Roman" w:hint="eastAsia"/>
          <w:b/>
          <w:bCs/>
          <w:kern w:val="2"/>
          <w:sz w:val="32"/>
          <w:szCs w:val="32"/>
          <w:lang w:eastAsia="zh-CN"/>
        </w:rPr>
        <w:tab/>
      </w:r>
      <w:r w:rsidRPr="00A024D8">
        <w:rPr>
          <w:rFonts w:ascii="Cambria" w:eastAsia="宋体" w:hAnsi="Cambria" w:cs="Times New Roman" w:hint="eastAsia"/>
          <w:b/>
          <w:bCs/>
          <w:kern w:val="2"/>
          <w:sz w:val="32"/>
          <w:szCs w:val="32"/>
          <w:lang w:eastAsia="zh-CN"/>
        </w:rPr>
        <w:t>团队参赛宣言</w:t>
      </w:r>
    </w:p>
    <w:p w14:paraId="5A606AA3" w14:textId="66C30137" w:rsidR="004A7340" w:rsidRPr="00A005C9" w:rsidRDefault="004A7340" w:rsidP="00A005C9">
      <w:pPr>
        <w:ind w:firstLineChars="300" w:firstLine="843"/>
        <w:rPr>
          <w:b/>
          <w:bCs/>
          <w:sz w:val="28"/>
          <w:szCs w:val="28"/>
          <w:lang w:eastAsia="zh-CN"/>
        </w:rPr>
      </w:pPr>
      <w:r w:rsidRPr="00A005C9">
        <w:rPr>
          <w:rFonts w:hint="eastAsia"/>
          <w:b/>
          <w:bCs/>
          <w:sz w:val="28"/>
          <w:szCs w:val="28"/>
          <w:lang w:eastAsia="zh-CN"/>
        </w:rPr>
        <w:t>我们一直在路上</w:t>
      </w:r>
      <w:r>
        <w:rPr>
          <w:rFonts w:hint="eastAsia"/>
          <w:b/>
          <w:bCs/>
          <w:sz w:val="28"/>
          <w:szCs w:val="28"/>
          <w:lang w:eastAsia="zh-CN"/>
        </w:rPr>
        <w:t>（</w:t>
      </w:r>
      <w:r>
        <w:rPr>
          <w:rFonts w:hint="eastAsia"/>
          <w:b/>
          <w:bCs/>
          <w:sz w:val="28"/>
          <w:szCs w:val="28"/>
          <w:lang w:eastAsia="zh-CN"/>
        </w:rPr>
        <w:t>W</w:t>
      </w:r>
      <w:r>
        <w:rPr>
          <w:b/>
          <w:bCs/>
          <w:sz w:val="28"/>
          <w:szCs w:val="28"/>
          <w:lang w:eastAsia="zh-CN"/>
        </w:rPr>
        <w:t>E ARE ALL ON THE WAY</w:t>
      </w:r>
      <w:r>
        <w:rPr>
          <w:rFonts w:hint="eastAsia"/>
          <w:b/>
          <w:bCs/>
          <w:sz w:val="28"/>
          <w:szCs w:val="28"/>
          <w:lang w:eastAsia="zh-CN"/>
        </w:rPr>
        <w:t>）</w:t>
      </w:r>
    </w:p>
    <w:p w14:paraId="75560258" w14:textId="59B5F890" w:rsidR="00F32C34" w:rsidRPr="00A024D8" w:rsidRDefault="00F32C34">
      <w:pPr>
        <w:keepNext/>
        <w:keepLines/>
        <w:spacing w:before="260" w:after="260" w:line="416" w:lineRule="auto"/>
        <w:ind w:firstLineChars="200" w:firstLine="643"/>
        <w:jc w:val="both"/>
        <w:outlineLvl w:val="1"/>
        <w:rPr>
          <w:rFonts w:ascii="Cambria" w:eastAsia="宋体" w:hAnsi="Cambria" w:cs="Times New Roman"/>
          <w:b/>
          <w:bCs/>
          <w:kern w:val="2"/>
          <w:sz w:val="32"/>
          <w:szCs w:val="32"/>
          <w:lang w:eastAsia="zh-CN"/>
        </w:rPr>
      </w:pPr>
      <w:r w:rsidRPr="00A024D8">
        <w:rPr>
          <w:rFonts w:ascii="Cambria" w:eastAsia="宋体" w:hAnsi="Cambria" w:cs="Times New Roman" w:hint="eastAsia"/>
          <w:b/>
          <w:bCs/>
          <w:kern w:val="2"/>
          <w:sz w:val="32"/>
          <w:szCs w:val="32"/>
          <w:lang w:eastAsia="zh-CN"/>
        </w:rPr>
        <w:lastRenderedPageBreak/>
        <w:t>七、</w:t>
      </w:r>
      <w:r w:rsidRPr="00A024D8">
        <w:rPr>
          <w:rFonts w:ascii="Cambria" w:eastAsia="宋体" w:hAnsi="Cambria" w:cs="Times New Roman" w:hint="eastAsia"/>
          <w:b/>
          <w:bCs/>
          <w:kern w:val="2"/>
          <w:sz w:val="32"/>
          <w:szCs w:val="32"/>
          <w:lang w:eastAsia="zh-CN"/>
        </w:rPr>
        <w:tab/>
      </w:r>
      <w:r w:rsidRPr="00A024D8">
        <w:rPr>
          <w:rFonts w:ascii="Cambria" w:eastAsia="宋体" w:hAnsi="Cambria" w:cs="Times New Roman" w:hint="eastAsia"/>
          <w:b/>
          <w:bCs/>
          <w:kern w:val="2"/>
          <w:sz w:val="32"/>
          <w:szCs w:val="32"/>
          <w:lang w:eastAsia="zh-CN"/>
        </w:rPr>
        <w:t>团队介绍（包括个人专业介绍及分工，附团队</w:t>
      </w:r>
      <w:r w:rsidRPr="00A024D8">
        <w:rPr>
          <w:rFonts w:ascii="Cambria" w:eastAsia="宋体" w:hAnsi="Cambria" w:cs="Times New Roman" w:hint="eastAsia"/>
          <w:b/>
          <w:bCs/>
          <w:kern w:val="2"/>
          <w:sz w:val="32"/>
          <w:szCs w:val="32"/>
          <w:lang w:eastAsia="zh-CN"/>
        </w:rPr>
        <w:t>/</w:t>
      </w:r>
      <w:r w:rsidRPr="00A024D8">
        <w:rPr>
          <w:rFonts w:ascii="Cambria" w:eastAsia="宋体" w:hAnsi="Cambria" w:cs="Times New Roman" w:hint="eastAsia"/>
          <w:b/>
          <w:bCs/>
          <w:kern w:val="2"/>
          <w:sz w:val="32"/>
          <w:szCs w:val="32"/>
          <w:lang w:eastAsia="zh-CN"/>
        </w:rPr>
        <w:t>个人照片</w:t>
      </w:r>
      <w:r w:rsidRPr="00A024D8">
        <w:rPr>
          <w:rFonts w:ascii="Cambria" w:eastAsia="宋体" w:hAnsi="Cambria" w:cs="Times New Roman" w:hint="eastAsia"/>
          <w:b/>
          <w:bCs/>
          <w:kern w:val="2"/>
          <w:sz w:val="32"/>
          <w:szCs w:val="32"/>
          <w:lang w:eastAsia="zh-CN"/>
        </w:rPr>
        <w:t>1-3</w:t>
      </w:r>
      <w:r w:rsidRPr="00A024D8">
        <w:rPr>
          <w:rFonts w:ascii="Cambria" w:eastAsia="宋体" w:hAnsi="Cambria" w:cs="Times New Roman" w:hint="eastAsia"/>
          <w:b/>
          <w:bCs/>
          <w:kern w:val="2"/>
          <w:sz w:val="32"/>
          <w:szCs w:val="32"/>
          <w:lang w:eastAsia="zh-CN"/>
        </w:rPr>
        <w:t>张）</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6242"/>
      </w:tblGrid>
      <w:tr w:rsidR="00095757" w:rsidRPr="003C37C2" w14:paraId="402671E9" w14:textId="77777777" w:rsidTr="00095757">
        <w:trPr>
          <w:cantSplit/>
          <w:jc w:val="center"/>
        </w:trPr>
        <w:tc>
          <w:tcPr>
            <w:tcW w:w="1004" w:type="pct"/>
            <w:shd w:val="clear" w:color="auto" w:fill="auto"/>
          </w:tcPr>
          <w:p w14:paraId="4ADAB999" w14:textId="77777777" w:rsidR="00095757" w:rsidRPr="003C37C2" w:rsidRDefault="00095757" w:rsidP="00A005C9">
            <w:pPr>
              <w:spacing w:line="360" w:lineRule="auto"/>
              <w:jc w:val="both"/>
              <w:rPr>
                <w:rFonts w:ascii="Calibri" w:eastAsia="楷体" w:hAnsi="Calibri" w:cs="Times New Roman"/>
                <w:kern w:val="2"/>
                <w:sz w:val="28"/>
                <w:lang w:eastAsia="zh-CN"/>
              </w:rPr>
            </w:pPr>
            <w:r w:rsidRPr="003C37C2">
              <w:rPr>
                <w:rFonts w:ascii="Calibri" w:eastAsia="楷体" w:hAnsi="Calibri" w:cs="Times New Roman" w:hint="eastAsia"/>
                <w:kern w:val="2"/>
                <w:sz w:val="28"/>
                <w:lang w:eastAsia="zh-CN"/>
              </w:rPr>
              <w:t>赵红涛</w:t>
            </w:r>
          </w:p>
        </w:tc>
        <w:tc>
          <w:tcPr>
            <w:tcW w:w="3996" w:type="pct"/>
            <w:shd w:val="clear" w:color="auto" w:fill="auto"/>
          </w:tcPr>
          <w:p w14:paraId="0C62AA28" w14:textId="38EA28AE" w:rsidR="00095757" w:rsidRPr="003C37C2" w:rsidRDefault="00095757">
            <w:pPr>
              <w:spacing w:line="360" w:lineRule="auto"/>
              <w:ind w:firstLineChars="200" w:firstLine="560"/>
              <w:jc w:val="both"/>
              <w:rPr>
                <w:rFonts w:ascii="Calibri" w:eastAsia="楷体" w:hAnsi="Calibri" w:cs="Times New Roman"/>
                <w:kern w:val="2"/>
                <w:sz w:val="28"/>
                <w:lang w:eastAsia="zh-CN"/>
              </w:rPr>
            </w:pPr>
            <w:r>
              <w:rPr>
                <w:rFonts w:ascii="Calibri" w:eastAsia="楷体" w:hAnsi="Calibri" w:cs="Times New Roman" w:hint="eastAsia"/>
                <w:kern w:val="2"/>
                <w:sz w:val="28"/>
                <w:lang w:eastAsia="zh-CN"/>
              </w:rPr>
              <w:t>中南大学地球科学与信息物理学院资源勘查工程专业</w:t>
            </w:r>
            <w:r>
              <w:rPr>
                <w:rFonts w:ascii="Calibri" w:eastAsia="楷体" w:hAnsi="Calibri" w:cs="Times New Roman" w:hint="eastAsia"/>
                <w:kern w:val="2"/>
                <w:sz w:val="28"/>
                <w:lang w:eastAsia="zh-CN"/>
              </w:rPr>
              <w:t>1</w:t>
            </w:r>
            <w:r>
              <w:rPr>
                <w:rFonts w:ascii="Calibri" w:eastAsia="楷体" w:hAnsi="Calibri" w:cs="Times New Roman"/>
                <w:kern w:val="2"/>
                <w:sz w:val="28"/>
                <w:lang w:eastAsia="zh-CN"/>
              </w:rPr>
              <w:t>7</w:t>
            </w:r>
            <w:r>
              <w:rPr>
                <w:rFonts w:ascii="Calibri" w:eastAsia="楷体" w:hAnsi="Calibri" w:cs="Times New Roman" w:hint="eastAsia"/>
                <w:kern w:val="2"/>
                <w:sz w:val="28"/>
                <w:lang w:eastAsia="zh-CN"/>
              </w:rPr>
              <w:t>级本科生，</w:t>
            </w:r>
            <w:r w:rsidR="00617D73">
              <w:rPr>
                <w:rFonts w:ascii="Calibri" w:eastAsia="楷体" w:hAnsi="Calibri" w:cs="Times New Roman" w:hint="eastAsia"/>
                <w:kern w:val="2"/>
                <w:sz w:val="28"/>
                <w:lang w:eastAsia="zh-CN"/>
              </w:rPr>
              <w:t>负责</w:t>
            </w:r>
            <w:r w:rsidRPr="003C37C2">
              <w:rPr>
                <w:rFonts w:ascii="Calibri" w:eastAsia="楷体" w:hAnsi="Calibri" w:cs="Times New Roman" w:hint="eastAsia"/>
                <w:kern w:val="2"/>
                <w:sz w:val="28"/>
                <w:lang w:eastAsia="zh-CN"/>
              </w:rPr>
              <w:t>运营管理，具有良好的沟通能力</w:t>
            </w:r>
            <w:r w:rsidR="00617D73">
              <w:rPr>
                <w:rFonts w:ascii="Calibri" w:eastAsia="楷体" w:hAnsi="Calibri" w:cs="Times New Roman" w:hint="eastAsia"/>
                <w:kern w:val="2"/>
                <w:sz w:val="28"/>
                <w:lang w:eastAsia="zh-CN"/>
              </w:rPr>
              <w:t>，</w:t>
            </w:r>
            <w:r w:rsidR="00617D73" w:rsidRPr="003C37C2">
              <w:rPr>
                <w:rFonts w:ascii="Calibri" w:eastAsia="楷体" w:hAnsi="Calibri" w:cs="Times New Roman" w:hint="eastAsia"/>
                <w:kern w:val="2"/>
                <w:sz w:val="28"/>
                <w:lang w:eastAsia="zh-CN"/>
              </w:rPr>
              <w:t>有关地质、地球化学</w:t>
            </w:r>
            <w:r w:rsidR="002D0099">
              <w:rPr>
                <w:rFonts w:ascii="Calibri" w:eastAsia="楷体" w:hAnsi="Calibri" w:cs="Times New Roman" w:hint="eastAsia"/>
                <w:kern w:val="2"/>
                <w:sz w:val="28"/>
                <w:lang w:eastAsia="zh-CN"/>
              </w:rPr>
              <w:t>热动力学</w:t>
            </w:r>
            <w:r w:rsidR="00617D73" w:rsidRPr="003C37C2">
              <w:rPr>
                <w:rFonts w:ascii="Calibri" w:eastAsia="楷体" w:hAnsi="Calibri" w:cs="Times New Roman" w:hint="eastAsia"/>
                <w:kern w:val="2"/>
                <w:sz w:val="28"/>
                <w:lang w:eastAsia="zh-CN"/>
              </w:rPr>
              <w:t>等方面的知识完备</w:t>
            </w:r>
            <w:r w:rsidRPr="003C37C2">
              <w:rPr>
                <w:rFonts w:ascii="Calibri" w:eastAsia="楷体" w:hAnsi="Calibri" w:cs="Times New Roman" w:hint="eastAsia"/>
                <w:kern w:val="2"/>
                <w:sz w:val="28"/>
                <w:lang w:eastAsia="zh-CN"/>
              </w:rPr>
              <w:t>。获全国计算机等级考试二级合格证书。</w:t>
            </w:r>
            <w:r w:rsidRPr="003C37C2">
              <w:rPr>
                <w:rFonts w:ascii="Calibri" w:eastAsia="楷体" w:hAnsi="Calibri" w:cs="Times New Roman" w:hint="eastAsia"/>
                <w:kern w:val="2"/>
                <w:sz w:val="28"/>
                <w:lang w:eastAsia="zh-CN"/>
              </w:rPr>
              <w:t>201</w:t>
            </w:r>
            <w:r w:rsidRPr="003C37C2">
              <w:rPr>
                <w:rFonts w:ascii="Calibri" w:eastAsia="楷体" w:hAnsi="Calibri" w:cs="Times New Roman"/>
                <w:kern w:val="2"/>
                <w:sz w:val="28"/>
                <w:lang w:eastAsia="zh-CN"/>
              </w:rPr>
              <w:t>7</w:t>
            </w:r>
            <w:r w:rsidRPr="003C37C2">
              <w:rPr>
                <w:rFonts w:ascii="Calibri" w:eastAsia="楷体" w:hAnsi="Calibri" w:cs="Times New Roman" w:hint="eastAsia"/>
                <w:kern w:val="2"/>
                <w:sz w:val="28"/>
                <w:lang w:eastAsia="zh-CN"/>
              </w:rPr>
              <w:t>.9-201</w:t>
            </w:r>
            <w:r w:rsidRPr="003C37C2">
              <w:rPr>
                <w:rFonts w:ascii="Calibri" w:eastAsia="楷体" w:hAnsi="Calibri" w:cs="Times New Roman"/>
                <w:kern w:val="2"/>
                <w:sz w:val="28"/>
                <w:lang w:eastAsia="zh-CN"/>
              </w:rPr>
              <w:t>8</w:t>
            </w:r>
            <w:r w:rsidRPr="003C37C2">
              <w:rPr>
                <w:rFonts w:ascii="Calibri" w:eastAsia="楷体" w:hAnsi="Calibri" w:cs="Times New Roman" w:hint="eastAsia"/>
                <w:kern w:val="2"/>
                <w:sz w:val="28"/>
                <w:lang w:eastAsia="zh-CN"/>
              </w:rPr>
              <w:t>.1</w:t>
            </w:r>
            <w:r w:rsidRPr="003C37C2">
              <w:rPr>
                <w:rFonts w:ascii="Calibri" w:eastAsia="楷体" w:hAnsi="Calibri" w:cs="Times New Roman" w:hint="eastAsia"/>
                <w:kern w:val="2"/>
                <w:sz w:val="28"/>
                <w:lang w:eastAsia="zh-CN"/>
              </w:rPr>
              <w:t>获得国家励志奖学金</w:t>
            </w:r>
            <w:r>
              <w:rPr>
                <w:rFonts w:ascii="Calibri" w:eastAsia="楷体" w:hAnsi="Calibri" w:cs="Times New Roman" w:hint="eastAsia"/>
                <w:kern w:val="2"/>
                <w:sz w:val="28"/>
                <w:lang w:eastAsia="zh-CN"/>
              </w:rPr>
              <w:t>；</w:t>
            </w:r>
            <w:r w:rsidRPr="003C37C2">
              <w:rPr>
                <w:rFonts w:ascii="Calibri" w:eastAsia="楷体" w:hAnsi="Calibri" w:cs="Times New Roman" w:hint="eastAsia"/>
                <w:kern w:val="2"/>
                <w:sz w:val="28"/>
                <w:lang w:eastAsia="zh-CN"/>
              </w:rPr>
              <w:t>中南大学</w:t>
            </w:r>
            <w:r w:rsidRPr="003C37C2">
              <w:rPr>
                <w:rFonts w:ascii="Calibri" w:eastAsia="楷体" w:hAnsi="Calibri" w:cs="Times New Roman" w:hint="eastAsia"/>
                <w:kern w:val="2"/>
                <w:sz w:val="28"/>
                <w:lang w:eastAsia="zh-CN"/>
              </w:rPr>
              <w:t>2017-2018</w:t>
            </w:r>
            <w:r w:rsidRPr="003C37C2">
              <w:rPr>
                <w:rFonts w:ascii="Calibri" w:eastAsia="楷体" w:hAnsi="Calibri" w:cs="Times New Roman" w:hint="eastAsia"/>
                <w:kern w:val="2"/>
                <w:sz w:val="28"/>
                <w:lang w:eastAsia="zh-CN"/>
              </w:rPr>
              <w:t>学年二等奖学金</w:t>
            </w:r>
            <w:r>
              <w:rPr>
                <w:rFonts w:ascii="Calibri" w:eastAsia="楷体" w:hAnsi="Calibri" w:cs="Times New Roman" w:hint="eastAsia"/>
                <w:kern w:val="2"/>
                <w:sz w:val="28"/>
                <w:lang w:eastAsia="zh-CN"/>
              </w:rPr>
              <w:t>；</w:t>
            </w:r>
            <w:r w:rsidRPr="003C37C2">
              <w:rPr>
                <w:rFonts w:ascii="Calibri" w:eastAsia="楷体" w:hAnsi="Calibri" w:cs="Times New Roman" w:hint="eastAsia"/>
                <w:kern w:val="2"/>
                <w:sz w:val="28"/>
                <w:lang w:eastAsia="zh-CN"/>
              </w:rPr>
              <w:t>中南大学</w:t>
            </w:r>
            <w:r w:rsidRPr="003C37C2">
              <w:rPr>
                <w:rFonts w:ascii="Calibri" w:eastAsia="楷体" w:hAnsi="Calibri" w:cs="Times New Roman" w:hint="eastAsia"/>
                <w:kern w:val="2"/>
                <w:sz w:val="28"/>
                <w:lang w:eastAsia="zh-CN"/>
              </w:rPr>
              <w:t>2017-2018</w:t>
            </w:r>
            <w:r w:rsidRPr="003C37C2">
              <w:rPr>
                <w:rFonts w:ascii="Calibri" w:eastAsia="楷体" w:hAnsi="Calibri" w:cs="Times New Roman" w:hint="eastAsia"/>
                <w:kern w:val="2"/>
                <w:sz w:val="28"/>
                <w:lang w:eastAsia="zh-CN"/>
              </w:rPr>
              <w:t>年度优秀学生、中南大学优秀团干</w:t>
            </w:r>
            <w:r>
              <w:rPr>
                <w:rFonts w:ascii="Calibri" w:eastAsia="楷体" w:hAnsi="Calibri" w:cs="Times New Roman" w:hint="eastAsia"/>
                <w:kern w:val="2"/>
                <w:sz w:val="28"/>
                <w:lang w:eastAsia="zh-CN"/>
              </w:rPr>
              <w:t>；</w:t>
            </w:r>
            <w:r w:rsidRPr="003C37C2">
              <w:rPr>
                <w:rFonts w:ascii="Calibri" w:eastAsia="楷体" w:hAnsi="Calibri" w:cs="Times New Roman" w:hint="eastAsia"/>
                <w:kern w:val="2"/>
                <w:sz w:val="28"/>
                <w:lang w:eastAsia="zh-CN"/>
              </w:rPr>
              <w:t>暑期社会实践优秀个人</w:t>
            </w:r>
            <w:r>
              <w:rPr>
                <w:rFonts w:ascii="Calibri" w:eastAsia="楷体" w:hAnsi="Calibri" w:cs="Times New Roman" w:hint="eastAsia"/>
                <w:kern w:val="2"/>
                <w:sz w:val="28"/>
                <w:lang w:eastAsia="zh-CN"/>
              </w:rPr>
              <w:t>；</w:t>
            </w:r>
            <w:r w:rsidRPr="003C37C2">
              <w:rPr>
                <w:rFonts w:ascii="Calibri" w:eastAsia="楷体" w:hAnsi="Calibri" w:cs="Times New Roman"/>
                <w:kern w:val="2"/>
                <w:sz w:val="28"/>
                <w:lang w:eastAsia="zh-CN"/>
              </w:rPr>
              <w:t xml:space="preserve"> </w:t>
            </w:r>
            <w:r w:rsidRPr="003C37C2">
              <w:rPr>
                <w:rFonts w:ascii="Calibri" w:eastAsia="楷体" w:hAnsi="Calibri" w:cs="Times New Roman" w:hint="eastAsia"/>
                <w:kern w:val="2"/>
                <w:sz w:val="28"/>
                <w:lang w:eastAsia="zh-CN"/>
              </w:rPr>
              <w:t>201</w:t>
            </w:r>
            <w:r>
              <w:rPr>
                <w:rFonts w:ascii="Calibri" w:eastAsia="楷体" w:hAnsi="Calibri" w:cs="Times New Roman"/>
                <w:kern w:val="2"/>
                <w:sz w:val="28"/>
                <w:lang w:eastAsia="zh-CN"/>
              </w:rPr>
              <w:t>8</w:t>
            </w:r>
            <w:r w:rsidRPr="003C37C2">
              <w:rPr>
                <w:rFonts w:ascii="Calibri" w:eastAsia="楷体" w:hAnsi="Calibri" w:cs="Times New Roman" w:hint="eastAsia"/>
                <w:kern w:val="2"/>
                <w:sz w:val="28"/>
                <w:lang w:eastAsia="zh-CN"/>
              </w:rPr>
              <w:t>.9-201</w:t>
            </w:r>
            <w:r>
              <w:rPr>
                <w:rFonts w:ascii="Calibri" w:eastAsia="楷体" w:hAnsi="Calibri" w:cs="Times New Roman"/>
                <w:kern w:val="2"/>
                <w:sz w:val="28"/>
                <w:lang w:eastAsia="zh-CN"/>
              </w:rPr>
              <w:t>9</w:t>
            </w:r>
            <w:r w:rsidRPr="003C37C2">
              <w:rPr>
                <w:rFonts w:ascii="Calibri" w:eastAsia="楷体" w:hAnsi="Calibri" w:cs="Times New Roman" w:hint="eastAsia"/>
                <w:kern w:val="2"/>
                <w:sz w:val="28"/>
                <w:lang w:eastAsia="zh-CN"/>
              </w:rPr>
              <w:t>.1</w:t>
            </w:r>
            <w:r w:rsidRPr="003C37C2">
              <w:rPr>
                <w:rFonts w:ascii="Calibri" w:eastAsia="楷体" w:hAnsi="Calibri" w:cs="Times New Roman" w:hint="eastAsia"/>
                <w:kern w:val="2"/>
                <w:sz w:val="28"/>
                <w:lang w:eastAsia="zh-CN"/>
              </w:rPr>
              <w:t>获得国家励志奖学金</w:t>
            </w:r>
            <w:r>
              <w:rPr>
                <w:rFonts w:ascii="Calibri" w:eastAsia="楷体" w:hAnsi="Calibri" w:cs="Times New Roman" w:hint="eastAsia"/>
                <w:kern w:val="2"/>
                <w:sz w:val="28"/>
                <w:lang w:eastAsia="zh-CN"/>
              </w:rPr>
              <w:t>；</w:t>
            </w:r>
            <w:r w:rsidRPr="003C37C2">
              <w:rPr>
                <w:rFonts w:ascii="Calibri" w:eastAsia="楷体" w:hAnsi="Calibri" w:cs="Times New Roman" w:hint="eastAsia"/>
                <w:kern w:val="2"/>
                <w:sz w:val="28"/>
                <w:lang w:eastAsia="zh-CN"/>
              </w:rPr>
              <w:t>中南大学</w:t>
            </w:r>
            <w:r w:rsidRPr="003C37C2">
              <w:rPr>
                <w:rFonts w:ascii="Calibri" w:eastAsia="楷体" w:hAnsi="Calibri" w:cs="Times New Roman" w:hint="eastAsia"/>
                <w:kern w:val="2"/>
                <w:sz w:val="28"/>
                <w:lang w:eastAsia="zh-CN"/>
              </w:rPr>
              <w:t>201</w:t>
            </w:r>
            <w:r>
              <w:rPr>
                <w:rFonts w:ascii="Calibri" w:eastAsia="楷体" w:hAnsi="Calibri" w:cs="Times New Roman"/>
                <w:kern w:val="2"/>
                <w:sz w:val="28"/>
                <w:lang w:eastAsia="zh-CN"/>
              </w:rPr>
              <w:t>8</w:t>
            </w:r>
            <w:r w:rsidRPr="003C37C2">
              <w:rPr>
                <w:rFonts w:ascii="Calibri" w:eastAsia="楷体" w:hAnsi="Calibri" w:cs="Times New Roman" w:hint="eastAsia"/>
                <w:kern w:val="2"/>
                <w:sz w:val="28"/>
                <w:lang w:eastAsia="zh-CN"/>
              </w:rPr>
              <w:t>-201</w:t>
            </w:r>
            <w:r>
              <w:rPr>
                <w:rFonts w:ascii="Calibri" w:eastAsia="楷体" w:hAnsi="Calibri" w:cs="Times New Roman"/>
                <w:kern w:val="2"/>
                <w:sz w:val="28"/>
                <w:lang w:eastAsia="zh-CN"/>
              </w:rPr>
              <w:t>9</w:t>
            </w:r>
            <w:r w:rsidRPr="003C37C2">
              <w:rPr>
                <w:rFonts w:ascii="Calibri" w:eastAsia="楷体" w:hAnsi="Calibri" w:cs="Times New Roman" w:hint="eastAsia"/>
                <w:kern w:val="2"/>
                <w:sz w:val="28"/>
                <w:lang w:eastAsia="zh-CN"/>
              </w:rPr>
              <w:t>学年</w:t>
            </w:r>
            <w:r>
              <w:rPr>
                <w:rFonts w:ascii="Calibri" w:eastAsia="楷体" w:hAnsi="Calibri" w:cs="Times New Roman" w:hint="eastAsia"/>
                <w:kern w:val="2"/>
                <w:sz w:val="28"/>
                <w:lang w:eastAsia="zh-CN"/>
              </w:rPr>
              <w:t>一</w:t>
            </w:r>
            <w:r w:rsidRPr="003C37C2">
              <w:rPr>
                <w:rFonts w:ascii="Calibri" w:eastAsia="楷体" w:hAnsi="Calibri" w:cs="Times New Roman" w:hint="eastAsia"/>
                <w:kern w:val="2"/>
                <w:sz w:val="28"/>
                <w:lang w:eastAsia="zh-CN"/>
              </w:rPr>
              <w:t>等奖学金</w:t>
            </w:r>
            <w:r>
              <w:rPr>
                <w:rFonts w:ascii="Calibri" w:eastAsia="楷体" w:hAnsi="Calibri" w:cs="Times New Roman" w:hint="eastAsia"/>
                <w:kern w:val="2"/>
                <w:sz w:val="28"/>
                <w:lang w:eastAsia="zh-CN"/>
              </w:rPr>
              <w:t>。</w:t>
            </w:r>
          </w:p>
        </w:tc>
      </w:tr>
      <w:tr w:rsidR="00095757" w:rsidRPr="003C37C2" w14:paraId="335380ED" w14:textId="77777777" w:rsidTr="00095757">
        <w:trPr>
          <w:cantSplit/>
          <w:jc w:val="center"/>
        </w:trPr>
        <w:tc>
          <w:tcPr>
            <w:tcW w:w="1004" w:type="pct"/>
            <w:shd w:val="clear" w:color="auto" w:fill="auto"/>
          </w:tcPr>
          <w:p w14:paraId="6132DD9E" w14:textId="2585DB77" w:rsidR="00095757" w:rsidRPr="003C37C2" w:rsidRDefault="00095757" w:rsidP="003C37C2">
            <w:pPr>
              <w:spacing w:line="360" w:lineRule="auto"/>
              <w:jc w:val="both"/>
              <w:rPr>
                <w:rFonts w:ascii="Calibri" w:eastAsia="楷体" w:hAnsi="Calibri" w:cs="Times New Roman"/>
                <w:kern w:val="2"/>
                <w:sz w:val="28"/>
                <w:lang w:eastAsia="zh-CN"/>
              </w:rPr>
            </w:pPr>
            <w:r>
              <w:rPr>
                <w:rFonts w:ascii="Calibri" w:eastAsia="楷体" w:hAnsi="Calibri" w:cs="Times New Roman" w:hint="eastAsia"/>
                <w:kern w:val="2"/>
                <w:sz w:val="28"/>
                <w:lang w:eastAsia="zh-CN"/>
              </w:rPr>
              <w:t>宋雪琪</w:t>
            </w:r>
          </w:p>
        </w:tc>
        <w:tc>
          <w:tcPr>
            <w:tcW w:w="3996" w:type="pct"/>
            <w:shd w:val="clear" w:color="auto" w:fill="auto"/>
          </w:tcPr>
          <w:p w14:paraId="26A56D01" w14:textId="08A666AB" w:rsidR="00095757" w:rsidRPr="003C37C2" w:rsidRDefault="00095757" w:rsidP="00A005C9">
            <w:pPr>
              <w:spacing w:line="360" w:lineRule="auto"/>
              <w:ind w:firstLineChars="200" w:firstLine="560"/>
              <w:jc w:val="both"/>
              <w:rPr>
                <w:rFonts w:ascii="Calibri" w:eastAsia="楷体" w:hAnsi="Calibri" w:cs="Times New Roman"/>
                <w:kern w:val="2"/>
                <w:sz w:val="28"/>
                <w:lang w:eastAsia="zh-CN"/>
              </w:rPr>
            </w:pPr>
            <w:r>
              <w:rPr>
                <w:rFonts w:ascii="Calibri" w:eastAsia="楷体" w:hAnsi="Calibri" w:cs="Times New Roman" w:hint="eastAsia"/>
                <w:kern w:val="2"/>
                <w:sz w:val="28"/>
                <w:lang w:eastAsia="zh-CN"/>
              </w:rPr>
              <w:t>中南大学地球科学与信息物理学院资源勘查工程专业</w:t>
            </w:r>
            <w:r>
              <w:rPr>
                <w:rFonts w:ascii="Calibri" w:eastAsia="楷体" w:hAnsi="Calibri" w:cs="Times New Roman" w:hint="eastAsia"/>
                <w:kern w:val="2"/>
                <w:sz w:val="28"/>
                <w:lang w:eastAsia="zh-CN"/>
              </w:rPr>
              <w:t>1</w:t>
            </w:r>
            <w:r>
              <w:rPr>
                <w:rFonts w:ascii="Calibri" w:eastAsia="楷体" w:hAnsi="Calibri" w:cs="Times New Roman"/>
                <w:kern w:val="2"/>
                <w:sz w:val="28"/>
                <w:lang w:eastAsia="zh-CN"/>
              </w:rPr>
              <w:t>7</w:t>
            </w:r>
            <w:r>
              <w:rPr>
                <w:rFonts w:ascii="Calibri" w:eastAsia="楷体" w:hAnsi="Calibri" w:cs="Times New Roman" w:hint="eastAsia"/>
                <w:kern w:val="2"/>
                <w:sz w:val="28"/>
                <w:lang w:eastAsia="zh-CN"/>
              </w:rPr>
              <w:t>级本科生，</w:t>
            </w:r>
            <w:r w:rsidR="00617D73">
              <w:rPr>
                <w:rFonts w:ascii="Calibri" w:eastAsia="楷体" w:hAnsi="Calibri" w:cs="Times New Roman" w:hint="eastAsia"/>
                <w:kern w:val="2"/>
                <w:sz w:val="28"/>
                <w:lang w:eastAsia="zh-CN"/>
              </w:rPr>
              <w:t>负责理论保障，</w:t>
            </w:r>
            <w:r>
              <w:rPr>
                <w:rFonts w:ascii="Calibri" w:eastAsia="楷体" w:hAnsi="Calibri" w:cs="Times New Roman" w:hint="eastAsia"/>
                <w:kern w:val="2"/>
                <w:sz w:val="28"/>
                <w:lang w:eastAsia="zh-CN"/>
              </w:rPr>
              <w:t>具备物理化学、地质学、地球化学相关知识，有良好的逻辑思维和</w:t>
            </w:r>
            <w:r w:rsidR="001D64DC">
              <w:rPr>
                <w:rFonts w:ascii="Calibri" w:eastAsia="楷体" w:hAnsi="Calibri" w:cs="Times New Roman" w:hint="eastAsia"/>
                <w:kern w:val="2"/>
                <w:sz w:val="28"/>
                <w:lang w:eastAsia="zh-CN"/>
              </w:rPr>
              <w:t>组织能力。曾获</w:t>
            </w:r>
            <w:r w:rsidR="001D64DC">
              <w:rPr>
                <w:rFonts w:ascii="Calibri" w:eastAsia="楷体" w:hAnsi="Calibri" w:cs="Times New Roman" w:hint="eastAsia"/>
                <w:kern w:val="2"/>
                <w:sz w:val="28"/>
                <w:lang w:eastAsia="zh-CN"/>
              </w:rPr>
              <w:t>2</w:t>
            </w:r>
            <w:r w:rsidR="001D64DC">
              <w:rPr>
                <w:rFonts w:ascii="Calibri" w:eastAsia="楷体" w:hAnsi="Calibri" w:cs="Times New Roman"/>
                <w:kern w:val="2"/>
                <w:sz w:val="28"/>
                <w:lang w:eastAsia="zh-CN"/>
              </w:rPr>
              <w:t>017-2018</w:t>
            </w:r>
            <w:r w:rsidR="001D64DC">
              <w:rPr>
                <w:rFonts w:ascii="Calibri" w:eastAsia="楷体" w:hAnsi="Calibri" w:cs="Times New Roman" w:hint="eastAsia"/>
                <w:kern w:val="2"/>
                <w:sz w:val="28"/>
                <w:lang w:eastAsia="zh-CN"/>
              </w:rPr>
              <w:t>学年中南大学地球科学与信息物理学院优秀学生干部；</w:t>
            </w:r>
            <w:r w:rsidR="001D64DC">
              <w:rPr>
                <w:rFonts w:ascii="Calibri" w:eastAsia="楷体" w:hAnsi="Calibri" w:cs="Times New Roman" w:hint="eastAsia"/>
                <w:kern w:val="2"/>
                <w:sz w:val="28"/>
                <w:lang w:eastAsia="zh-CN"/>
              </w:rPr>
              <w:t>2</w:t>
            </w:r>
            <w:r w:rsidR="001D64DC">
              <w:rPr>
                <w:rFonts w:ascii="Calibri" w:eastAsia="楷体" w:hAnsi="Calibri" w:cs="Times New Roman"/>
                <w:kern w:val="2"/>
                <w:sz w:val="28"/>
                <w:lang w:eastAsia="zh-CN"/>
              </w:rPr>
              <w:t>018-2019</w:t>
            </w:r>
            <w:r w:rsidR="001D64DC">
              <w:rPr>
                <w:rFonts w:ascii="Calibri" w:eastAsia="楷体" w:hAnsi="Calibri" w:cs="Times New Roman" w:hint="eastAsia"/>
                <w:kern w:val="2"/>
                <w:sz w:val="28"/>
                <w:lang w:eastAsia="zh-CN"/>
              </w:rPr>
              <w:t>学年中南大学优秀团员；</w:t>
            </w:r>
            <w:r w:rsidR="001D64DC">
              <w:rPr>
                <w:rFonts w:ascii="Calibri" w:eastAsia="楷体" w:hAnsi="Calibri" w:cs="Times New Roman" w:hint="eastAsia"/>
                <w:kern w:val="2"/>
                <w:sz w:val="28"/>
                <w:lang w:eastAsia="zh-CN"/>
              </w:rPr>
              <w:t>2</w:t>
            </w:r>
            <w:r w:rsidR="001D64DC">
              <w:rPr>
                <w:rFonts w:ascii="Calibri" w:eastAsia="楷体" w:hAnsi="Calibri" w:cs="Times New Roman"/>
                <w:kern w:val="2"/>
                <w:sz w:val="28"/>
                <w:lang w:eastAsia="zh-CN"/>
              </w:rPr>
              <w:t>018-2019</w:t>
            </w:r>
            <w:r w:rsidR="001D64DC">
              <w:rPr>
                <w:rFonts w:ascii="Calibri" w:eastAsia="楷体" w:hAnsi="Calibri" w:cs="Times New Roman" w:hint="eastAsia"/>
                <w:kern w:val="2"/>
                <w:sz w:val="28"/>
                <w:lang w:eastAsia="zh-CN"/>
              </w:rPr>
              <w:t>学年获得华东有色二等奖学金，中南大学</w:t>
            </w:r>
            <w:r w:rsidR="001D64DC">
              <w:rPr>
                <w:rFonts w:ascii="Calibri" w:eastAsia="楷体" w:hAnsi="Calibri" w:cs="Times New Roman" w:hint="eastAsia"/>
                <w:kern w:val="2"/>
                <w:sz w:val="28"/>
                <w:lang w:eastAsia="zh-CN"/>
              </w:rPr>
              <w:t>2</w:t>
            </w:r>
            <w:r w:rsidR="001D64DC">
              <w:rPr>
                <w:rFonts w:ascii="Calibri" w:eastAsia="楷体" w:hAnsi="Calibri" w:cs="Times New Roman"/>
                <w:kern w:val="2"/>
                <w:sz w:val="28"/>
                <w:lang w:eastAsia="zh-CN"/>
              </w:rPr>
              <w:t>018-2019</w:t>
            </w:r>
            <w:r w:rsidR="001D64DC">
              <w:rPr>
                <w:rFonts w:ascii="Calibri" w:eastAsia="楷体" w:hAnsi="Calibri" w:cs="Times New Roman" w:hint="eastAsia"/>
                <w:kern w:val="2"/>
                <w:sz w:val="28"/>
                <w:lang w:eastAsia="zh-CN"/>
              </w:rPr>
              <w:t>学年二等奖学金。</w:t>
            </w:r>
          </w:p>
        </w:tc>
      </w:tr>
      <w:tr w:rsidR="00095757" w:rsidRPr="003C37C2" w14:paraId="6E53818C" w14:textId="77777777" w:rsidTr="00095757">
        <w:trPr>
          <w:cantSplit/>
          <w:jc w:val="center"/>
        </w:trPr>
        <w:tc>
          <w:tcPr>
            <w:tcW w:w="1004" w:type="pct"/>
            <w:shd w:val="clear" w:color="auto" w:fill="auto"/>
          </w:tcPr>
          <w:p w14:paraId="1DECC606" w14:textId="77777777" w:rsidR="00095757" w:rsidRPr="003C37C2" w:rsidRDefault="00095757" w:rsidP="00A005C9">
            <w:pPr>
              <w:spacing w:line="360" w:lineRule="auto"/>
              <w:jc w:val="both"/>
              <w:rPr>
                <w:rFonts w:ascii="Calibri" w:eastAsia="楷体" w:hAnsi="Calibri" w:cs="Times New Roman"/>
                <w:kern w:val="2"/>
                <w:sz w:val="28"/>
                <w:lang w:eastAsia="zh-CN"/>
              </w:rPr>
            </w:pPr>
            <w:r w:rsidRPr="003C37C2">
              <w:rPr>
                <w:rFonts w:ascii="Calibri" w:eastAsia="楷体" w:hAnsi="Calibri" w:cs="Times New Roman" w:hint="eastAsia"/>
                <w:kern w:val="2"/>
                <w:sz w:val="28"/>
                <w:lang w:eastAsia="zh-CN"/>
              </w:rPr>
              <w:lastRenderedPageBreak/>
              <w:t>尚龙祥</w:t>
            </w:r>
          </w:p>
        </w:tc>
        <w:tc>
          <w:tcPr>
            <w:tcW w:w="3996" w:type="pct"/>
            <w:shd w:val="clear" w:color="auto" w:fill="auto"/>
          </w:tcPr>
          <w:p w14:paraId="6452F273" w14:textId="22EED6E8" w:rsidR="00095757" w:rsidRPr="003C37C2" w:rsidRDefault="00095757" w:rsidP="003C37C2">
            <w:pPr>
              <w:spacing w:line="360" w:lineRule="auto"/>
              <w:ind w:firstLineChars="200" w:firstLine="560"/>
              <w:jc w:val="both"/>
              <w:rPr>
                <w:rFonts w:ascii="Calibri" w:eastAsia="楷体" w:hAnsi="Calibri" w:cs="Times New Roman"/>
                <w:kern w:val="2"/>
                <w:sz w:val="28"/>
                <w:lang w:eastAsia="zh-CN"/>
              </w:rPr>
            </w:pPr>
            <w:r>
              <w:rPr>
                <w:rFonts w:ascii="Calibri" w:eastAsia="楷体" w:hAnsi="Calibri" w:cs="Times New Roman" w:hint="eastAsia"/>
                <w:kern w:val="2"/>
                <w:sz w:val="28"/>
                <w:lang w:eastAsia="zh-CN"/>
              </w:rPr>
              <w:t>中南大学地球科学与信息物理学院资源勘查工程专业</w:t>
            </w:r>
            <w:r>
              <w:rPr>
                <w:rFonts w:ascii="Calibri" w:eastAsia="楷体" w:hAnsi="Calibri" w:cs="Times New Roman" w:hint="eastAsia"/>
                <w:kern w:val="2"/>
                <w:sz w:val="28"/>
                <w:lang w:eastAsia="zh-CN"/>
              </w:rPr>
              <w:t>1</w:t>
            </w:r>
            <w:r>
              <w:rPr>
                <w:rFonts w:ascii="Calibri" w:eastAsia="楷体" w:hAnsi="Calibri" w:cs="Times New Roman"/>
                <w:kern w:val="2"/>
                <w:sz w:val="28"/>
                <w:lang w:eastAsia="zh-CN"/>
              </w:rPr>
              <w:t>7</w:t>
            </w:r>
            <w:r>
              <w:rPr>
                <w:rFonts w:ascii="Calibri" w:eastAsia="楷体" w:hAnsi="Calibri" w:cs="Times New Roman" w:hint="eastAsia"/>
                <w:kern w:val="2"/>
                <w:sz w:val="28"/>
                <w:lang w:eastAsia="zh-CN"/>
              </w:rPr>
              <w:t>级本科生</w:t>
            </w:r>
            <w:r w:rsidRPr="003C37C2">
              <w:rPr>
                <w:rFonts w:ascii="Calibri" w:eastAsia="楷体" w:hAnsi="Calibri" w:cs="Times New Roman" w:hint="eastAsia"/>
                <w:kern w:val="2"/>
                <w:sz w:val="28"/>
                <w:lang w:eastAsia="zh-CN"/>
              </w:rPr>
              <w:t>技能：具有较强的自学能力，探索精神，有良好的团队沟通能力，具备数据平台能力</w:t>
            </w:r>
          </w:p>
          <w:p w14:paraId="700E43FF" w14:textId="0DC54774" w:rsidR="00095757" w:rsidRPr="003C37C2" w:rsidRDefault="00095757" w:rsidP="00A005C9">
            <w:pPr>
              <w:spacing w:line="360" w:lineRule="auto"/>
              <w:rPr>
                <w:rFonts w:ascii="Calibri" w:eastAsia="楷体" w:hAnsi="Calibri" w:cs="Times New Roman"/>
                <w:kern w:val="2"/>
                <w:sz w:val="28"/>
                <w:lang w:eastAsia="zh-CN"/>
              </w:rPr>
            </w:pPr>
            <w:r w:rsidRPr="003C37C2">
              <w:rPr>
                <w:rFonts w:ascii="Calibri" w:eastAsia="楷体" w:hAnsi="Calibri" w:cs="Times New Roman" w:hint="eastAsia"/>
                <w:kern w:val="2"/>
                <w:sz w:val="28"/>
                <w:lang w:eastAsia="zh-CN"/>
              </w:rPr>
              <w:t>获得</w:t>
            </w:r>
            <w:r w:rsidRPr="003C37C2">
              <w:rPr>
                <w:rFonts w:ascii="Calibri" w:eastAsia="楷体" w:hAnsi="Calibri" w:cs="Times New Roman" w:hint="eastAsia"/>
                <w:kern w:val="2"/>
                <w:sz w:val="28"/>
                <w:lang w:eastAsia="zh-CN"/>
              </w:rPr>
              <w:t>2017-2018</w:t>
            </w:r>
            <w:r w:rsidRPr="003C37C2">
              <w:rPr>
                <w:rFonts w:ascii="Calibri" w:eastAsia="楷体" w:hAnsi="Calibri" w:cs="Times New Roman" w:hint="eastAsia"/>
                <w:kern w:val="2"/>
                <w:sz w:val="28"/>
                <w:lang w:eastAsia="zh-CN"/>
              </w:rPr>
              <w:t>学年专业奖学金，江西省外高校团工委优秀团干。</w:t>
            </w:r>
          </w:p>
        </w:tc>
      </w:tr>
      <w:tr w:rsidR="00095757" w:rsidRPr="003C37C2" w14:paraId="4FA9932F" w14:textId="77777777" w:rsidTr="00095757">
        <w:tblPrEx>
          <w:tblLook w:val="0000" w:firstRow="0" w:lastRow="0" w:firstColumn="0" w:lastColumn="0" w:noHBand="0" w:noVBand="0"/>
        </w:tblPrEx>
        <w:trPr>
          <w:trHeight w:val="840"/>
          <w:jc w:val="center"/>
        </w:trPr>
        <w:tc>
          <w:tcPr>
            <w:tcW w:w="1004" w:type="pct"/>
            <w:shd w:val="clear" w:color="auto" w:fill="auto"/>
          </w:tcPr>
          <w:p w14:paraId="149DD811" w14:textId="77777777" w:rsidR="00095757" w:rsidRPr="003C37C2" w:rsidRDefault="00095757" w:rsidP="00A005C9">
            <w:pPr>
              <w:spacing w:line="360" w:lineRule="auto"/>
              <w:jc w:val="both"/>
              <w:rPr>
                <w:rFonts w:ascii="Calibri" w:eastAsia="楷体" w:hAnsi="Calibri" w:cs="Times New Roman"/>
                <w:kern w:val="2"/>
                <w:sz w:val="28"/>
                <w:lang w:eastAsia="zh-CN"/>
              </w:rPr>
            </w:pPr>
            <w:r w:rsidRPr="003C37C2">
              <w:rPr>
                <w:rFonts w:ascii="Calibri" w:eastAsia="楷体" w:hAnsi="Calibri" w:cs="Times New Roman" w:hint="eastAsia"/>
                <w:kern w:val="2"/>
                <w:sz w:val="28"/>
                <w:lang w:eastAsia="zh-CN"/>
              </w:rPr>
              <w:t>叶祥鹰</w:t>
            </w:r>
          </w:p>
        </w:tc>
        <w:tc>
          <w:tcPr>
            <w:tcW w:w="3996" w:type="pct"/>
            <w:shd w:val="clear" w:color="auto" w:fill="auto"/>
          </w:tcPr>
          <w:p w14:paraId="3385E2C1" w14:textId="2535973E" w:rsidR="00095757" w:rsidRPr="003C37C2" w:rsidRDefault="00095757" w:rsidP="003C37C2">
            <w:pPr>
              <w:spacing w:line="360" w:lineRule="auto"/>
              <w:ind w:firstLineChars="200" w:firstLine="560"/>
              <w:jc w:val="both"/>
              <w:rPr>
                <w:rFonts w:ascii="Calibri" w:eastAsia="楷体" w:hAnsi="Calibri" w:cs="Times New Roman"/>
                <w:kern w:val="2"/>
                <w:sz w:val="28"/>
                <w:lang w:eastAsia="zh-CN"/>
              </w:rPr>
            </w:pPr>
            <w:r>
              <w:rPr>
                <w:rFonts w:ascii="Calibri" w:eastAsia="楷体" w:hAnsi="Calibri" w:cs="Times New Roman" w:hint="eastAsia"/>
                <w:kern w:val="2"/>
                <w:sz w:val="28"/>
                <w:lang w:eastAsia="zh-CN"/>
              </w:rPr>
              <w:t>中南大学地球科学与信息物理学院资源勘查工程专业</w:t>
            </w:r>
            <w:r>
              <w:rPr>
                <w:rFonts w:ascii="Calibri" w:eastAsia="楷体" w:hAnsi="Calibri" w:cs="Times New Roman" w:hint="eastAsia"/>
                <w:kern w:val="2"/>
                <w:sz w:val="28"/>
                <w:lang w:eastAsia="zh-CN"/>
              </w:rPr>
              <w:t>1</w:t>
            </w:r>
            <w:r>
              <w:rPr>
                <w:rFonts w:ascii="Calibri" w:eastAsia="楷体" w:hAnsi="Calibri" w:cs="Times New Roman"/>
                <w:kern w:val="2"/>
                <w:sz w:val="28"/>
                <w:lang w:eastAsia="zh-CN"/>
              </w:rPr>
              <w:t>7</w:t>
            </w:r>
            <w:r>
              <w:rPr>
                <w:rFonts w:ascii="Calibri" w:eastAsia="楷体" w:hAnsi="Calibri" w:cs="Times New Roman" w:hint="eastAsia"/>
                <w:kern w:val="2"/>
                <w:sz w:val="28"/>
                <w:lang w:eastAsia="zh-CN"/>
              </w:rPr>
              <w:t>级本科生。</w:t>
            </w:r>
            <w:proofErr w:type="spellStart"/>
            <w:r w:rsidR="004E1A13">
              <w:rPr>
                <w:rFonts w:ascii="Calibri" w:eastAsia="楷体" w:hAnsi="Calibri" w:cs="Times New Roman" w:hint="eastAsia"/>
                <w:kern w:val="2"/>
                <w:sz w:val="28"/>
                <w:lang w:eastAsia="zh-CN"/>
              </w:rPr>
              <w:t>G</w:t>
            </w:r>
            <w:r w:rsidR="004E1A13">
              <w:rPr>
                <w:rFonts w:ascii="Calibri" w:eastAsia="楷体" w:hAnsi="Calibri" w:cs="Times New Roman"/>
                <w:kern w:val="2"/>
                <w:sz w:val="28"/>
                <w:lang w:eastAsia="zh-CN"/>
              </w:rPr>
              <w:t>eoTVP</w:t>
            </w:r>
            <w:proofErr w:type="spellEnd"/>
            <w:r w:rsidR="004E1A13">
              <w:rPr>
                <w:rFonts w:ascii="Calibri" w:eastAsia="楷体" w:hAnsi="Calibri" w:cs="Times New Roman" w:hint="eastAsia"/>
                <w:kern w:val="2"/>
                <w:sz w:val="28"/>
                <w:lang w:eastAsia="zh-CN"/>
              </w:rPr>
              <w:t>平台的主要搭建者</w:t>
            </w:r>
            <w:r w:rsidR="004C4D71">
              <w:rPr>
                <w:rFonts w:ascii="Calibri" w:eastAsia="楷体" w:hAnsi="Calibri" w:cs="Times New Roman" w:hint="eastAsia"/>
                <w:kern w:val="2"/>
                <w:sz w:val="28"/>
                <w:lang w:eastAsia="zh-CN"/>
              </w:rPr>
              <w:t>。负责</w:t>
            </w:r>
            <w:r w:rsidR="002D0099">
              <w:rPr>
                <w:rFonts w:ascii="Calibri" w:eastAsia="楷体" w:hAnsi="Calibri" w:cs="Times New Roman" w:hint="eastAsia"/>
                <w:kern w:val="2"/>
                <w:sz w:val="28"/>
                <w:lang w:eastAsia="zh-CN"/>
              </w:rPr>
              <w:t>热动力学</w:t>
            </w:r>
            <w:r w:rsidR="004C4D71">
              <w:rPr>
                <w:rFonts w:ascii="Calibri" w:eastAsia="楷体" w:hAnsi="Calibri" w:cs="Times New Roman" w:hint="eastAsia"/>
                <w:kern w:val="2"/>
                <w:sz w:val="28"/>
                <w:lang w:eastAsia="zh-CN"/>
              </w:rPr>
              <w:t>数据</w:t>
            </w:r>
            <w:r w:rsidR="004C4D71">
              <w:rPr>
                <w:rFonts w:ascii="Calibri" w:eastAsia="楷体" w:hAnsi="Calibri" w:cs="Times New Roman" w:hint="eastAsia"/>
                <w:kern w:val="2"/>
                <w:sz w:val="28"/>
                <w:lang w:eastAsia="zh-CN"/>
              </w:rPr>
              <w:t>web</w:t>
            </w:r>
            <w:r w:rsidR="004C4D71">
              <w:rPr>
                <w:rFonts w:ascii="Calibri" w:eastAsia="楷体" w:hAnsi="Calibri" w:cs="Times New Roman" w:hint="eastAsia"/>
                <w:kern w:val="2"/>
                <w:sz w:val="28"/>
                <w:lang w:eastAsia="zh-CN"/>
              </w:rPr>
              <w:t>可视化处理和网页设计工作。</w:t>
            </w:r>
          </w:p>
          <w:p w14:paraId="046C73F8" w14:textId="6D7EF0B5" w:rsidR="00095757" w:rsidRPr="003C37C2" w:rsidRDefault="00095757" w:rsidP="00A005C9">
            <w:pPr>
              <w:spacing w:line="360" w:lineRule="auto"/>
              <w:rPr>
                <w:rFonts w:ascii="Calibri" w:eastAsia="楷体" w:hAnsi="Calibri" w:cs="Times New Roman"/>
                <w:kern w:val="2"/>
                <w:sz w:val="28"/>
                <w:lang w:eastAsia="zh-CN"/>
              </w:rPr>
            </w:pPr>
          </w:p>
        </w:tc>
      </w:tr>
    </w:tbl>
    <w:p w14:paraId="7AA853D5" w14:textId="77777777" w:rsidR="00A024D8" w:rsidRPr="003C37C2" w:rsidRDefault="00A024D8" w:rsidP="00A024D8">
      <w:pPr>
        <w:spacing w:line="360" w:lineRule="auto"/>
        <w:ind w:firstLineChars="200" w:firstLine="560"/>
        <w:jc w:val="both"/>
        <w:rPr>
          <w:rFonts w:ascii="Calibri" w:eastAsia="楷体" w:hAnsi="Calibri" w:cs="Times New Roman"/>
          <w:kern w:val="2"/>
          <w:sz w:val="28"/>
          <w:lang w:eastAsia="zh-CN"/>
        </w:rPr>
      </w:pPr>
    </w:p>
    <w:p w14:paraId="222ED943" w14:textId="77777777" w:rsidR="00A024D8" w:rsidRPr="00A024D8" w:rsidRDefault="00A024D8" w:rsidP="0074227E">
      <w:pPr>
        <w:rPr>
          <w:rFonts w:ascii="Microsoft JhengHei" w:hAnsi="Microsoft JhengHei" w:cs="Microsoft JhengHei"/>
          <w:lang w:eastAsia="zh-CN"/>
        </w:rPr>
      </w:pPr>
    </w:p>
    <w:p w14:paraId="7A51A7B8" w14:textId="77777777" w:rsidR="00A024D8" w:rsidRPr="0074227E" w:rsidRDefault="00A024D8" w:rsidP="0074227E">
      <w:pPr>
        <w:rPr>
          <w:rFonts w:ascii="Microsoft JhengHei" w:hAnsi="Microsoft JhengHei" w:cs="Microsoft JhengHei"/>
          <w:lang w:eastAsia="zh-CN"/>
        </w:rPr>
      </w:pPr>
    </w:p>
    <w:sectPr w:rsidR="00A024D8" w:rsidRPr="0074227E" w:rsidSect="00583692">
      <w:pgSz w:w="11910" w:h="16840"/>
      <w:pgMar w:top="1644" w:right="1797" w:bottom="1134" w:left="1797" w:header="164" w:footer="59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ye chauncy" w:date="2019-09-26T22:38:00Z" w:initials="yc">
    <w:p w14:paraId="7DF1DAEF" w14:textId="77777777" w:rsidR="00A024D8" w:rsidRDefault="00A024D8" w:rsidP="00A024D8">
      <w:pPr>
        <w:pStyle w:val="10"/>
        <w:ind w:firstLine="420"/>
        <w:rPr>
          <w:lang w:eastAsia="zh-CN"/>
        </w:rPr>
      </w:pPr>
      <w:r>
        <w:rPr>
          <w:rStyle w:val="ab"/>
        </w:rPr>
        <w:annotationRef/>
      </w:r>
      <w:r>
        <w:rPr>
          <w:rFonts w:hint="eastAsia"/>
          <w:lang w:eastAsia="zh-CN"/>
        </w:rPr>
        <w:t>这个介绍我个人觉得应该放在作品背景里面吧</w:t>
      </w:r>
      <w:r>
        <w:rPr>
          <w:rFonts w:hint="eastAsia"/>
          <w:lang w:eastAsia="zh-CN"/>
        </w:rPr>
        <w:t>.</w:t>
      </w:r>
    </w:p>
  </w:comment>
  <w:comment w:id="22" w:author="ye chauncy" w:date="2019-09-26T22:29:00Z" w:initials="yc">
    <w:p w14:paraId="4268F3BE" w14:textId="70DF5BA8" w:rsidR="00A024D8" w:rsidRDefault="00A024D8" w:rsidP="00A024D8">
      <w:pPr>
        <w:pStyle w:val="10"/>
        <w:ind w:firstLine="420"/>
        <w:rPr>
          <w:lang w:eastAsia="zh-CN"/>
        </w:rPr>
      </w:pPr>
      <w:r>
        <w:rPr>
          <w:rStyle w:val="ab"/>
        </w:rPr>
        <w:annotationRef/>
      </w:r>
      <w:r>
        <w:rPr>
          <w:rFonts w:hint="eastAsia"/>
          <w:lang w:eastAsia="zh-CN"/>
        </w:rPr>
        <w:t>原理你们</w:t>
      </w:r>
      <w:r w:rsidR="002D0099">
        <w:rPr>
          <w:rFonts w:hint="eastAsia"/>
          <w:lang w:eastAsia="zh-CN"/>
        </w:rPr>
        <w:t>热动力学</w:t>
      </w:r>
      <w:r>
        <w:rPr>
          <w:rFonts w:hint="eastAsia"/>
          <w:lang w:eastAsia="zh-CN"/>
        </w:rPr>
        <w:t>组需要解释清楚</w:t>
      </w:r>
    </w:p>
  </w:comment>
  <w:comment w:id="28" w:author="ye chauncy" w:date="2019-09-26T22:29:00Z" w:initials="yc">
    <w:p w14:paraId="4F5B8FAC" w14:textId="77777777" w:rsidR="00A024D8" w:rsidRDefault="00A024D8" w:rsidP="00A024D8">
      <w:pPr>
        <w:pStyle w:val="10"/>
        <w:ind w:firstLine="420"/>
        <w:rPr>
          <w:lang w:eastAsia="zh-CN"/>
        </w:rPr>
      </w:pPr>
      <w:r>
        <w:rPr>
          <w:rStyle w:val="ab"/>
        </w:rPr>
        <w:annotationRef/>
      </w:r>
      <w:r>
        <w:rPr>
          <w:rFonts w:hint="eastAsia"/>
          <w:lang w:eastAsia="zh-CN"/>
        </w:rPr>
        <w:t>名字我们要尽快商量出来，别拖了</w:t>
      </w:r>
    </w:p>
  </w:comment>
  <w:comment w:id="27" w:author="hongtao zhao" w:date="2019-10-03T09:40:00Z" w:initials="hz">
    <w:p w14:paraId="06A3968D" w14:textId="77777777" w:rsidR="00A024D8" w:rsidRDefault="00A024D8" w:rsidP="00A024D8">
      <w:pPr>
        <w:pStyle w:val="10"/>
        <w:ind w:firstLine="420"/>
        <w:rPr>
          <w:lang w:eastAsia="zh-CN"/>
        </w:rPr>
      </w:pPr>
      <w:r>
        <w:rPr>
          <w:rStyle w:val="ab"/>
        </w:rPr>
        <w:annotationRef/>
      </w:r>
    </w:p>
  </w:comment>
  <w:comment w:id="30" w:author="ye chauncy" w:date="2019-09-26T22:32:00Z" w:initials="yc">
    <w:p w14:paraId="4CD34343" w14:textId="77777777" w:rsidR="00A024D8" w:rsidRDefault="00A024D8" w:rsidP="00A024D8">
      <w:pPr>
        <w:pStyle w:val="10"/>
        <w:ind w:firstLine="420"/>
      </w:pPr>
      <w:r>
        <w:rPr>
          <w:rStyle w:val="ab"/>
        </w:rPr>
        <w:annotationRef/>
      </w:r>
      <w:r>
        <w:rPr>
          <w:rFonts w:hint="eastAsia"/>
        </w:rPr>
        <w:t>Fe-</w:t>
      </w:r>
      <w:r>
        <w:t>O</w:t>
      </w:r>
      <w:r>
        <w:rPr>
          <w:rFonts w:hint="eastAsia"/>
        </w:rPr>
        <w:t>-</w:t>
      </w:r>
      <w:r>
        <w:t>H</w:t>
      </w:r>
      <w:r>
        <w:rPr>
          <w:rFonts w:hint="eastAsia"/>
        </w:rPr>
        <w:t>的例子解释一个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F1DAEF" w15:done="0"/>
  <w15:commentEx w15:paraId="4268F3BE" w15:done="0"/>
  <w15:commentEx w15:paraId="4F5B8FAC" w15:done="0"/>
  <w15:commentEx w15:paraId="06A3968D" w15:paraIdParent="4F5B8FAC" w15:done="0"/>
  <w15:commentEx w15:paraId="4CD343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1DAEF" w16cid:durableId="2137BC75"/>
  <w16cid:commentId w16cid:paraId="4268F3BE" w16cid:durableId="2137BA31"/>
  <w16cid:commentId w16cid:paraId="4F5B8FAC" w16cid:durableId="2137BA55"/>
  <w16cid:commentId w16cid:paraId="06A3968D" w16cid:durableId="2140407B"/>
  <w16cid:commentId w16cid:paraId="4CD34343" w16cid:durableId="21435C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B50A" w14:textId="77777777" w:rsidR="00F0226A" w:rsidRDefault="00F0226A">
      <w:r>
        <w:separator/>
      </w:r>
    </w:p>
  </w:endnote>
  <w:endnote w:type="continuationSeparator" w:id="0">
    <w:p w14:paraId="1DFE944D" w14:textId="77777777" w:rsidR="00F0226A" w:rsidRDefault="00F0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KaiTi">
    <w:charset w:val="86"/>
    <w:family w:val="modern"/>
    <w:pitch w:val="fixed"/>
    <w:sig w:usb0="800002BF" w:usb1="38CF7CFA" w:usb2="00000016" w:usb3="00000000" w:csb0="0004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dobe 仿宋 Std R">
    <w:panose1 w:val="020204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0E11" w14:textId="345AC414" w:rsidR="00B144A7" w:rsidRDefault="000E2BBE">
    <w:pPr>
      <w:spacing w:line="14" w:lineRule="auto"/>
      <w:rPr>
        <w:sz w:val="20"/>
        <w:szCs w:val="20"/>
      </w:rPr>
    </w:pPr>
    <w:r>
      <w:rPr>
        <w:noProof/>
      </w:rPr>
      <mc:AlternateContent>
        <mc:Choice Requires="wps">
          <w:drawing>
            <wp:anchor distT="0" distB="0" distL="114300" distR="114300" simplePos="0" relativeHeight="503311880" behindDoc="1" locked="0" layoutInCell="1" allowOverlap="1" wp14:anchorId="6F29671B" wp14:editId="4B6D1F68">
              <wp:simplePos x="0" y="0"/>
              <wp:positionH relativeFrom="page">
                <wp:posOffset>1343660</wp:posOffset>
              </wp:positionH>
              <wp:positionV relativeFrom="page">
                <wp:posOffset>10204450</wp:posOffset>
              </wp:positionV>
              <wp:extent cx="2685415" cy="312420"/>
              <wp:effectExtent l="2540" t="0" r="0" b="3175"/>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541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6D7F" w14:textId="6413E124" w:rsidR="00B144A7" w:rsidRDefault="00D629C5">
                          <w:pPr>
                            <w:spacing w:line="234" w:lineRule="exact"/>
                            <w:ind w:left="20"/>
                            <w:rPr>
                              <w:rFonts w:ascii="Arial" w:eastAsia="Arial" w:hAnsi="Arial" w:cs="Arial"/>
                              <w:sz w:val="20"/>
                              <w:szCs w:val="20"/>
                            </w:rPr>
                          </w:pPr>
                          <w:proofErr w:type="spellStart"/>
                          <w:r>
                            <w:rPr>
                              <w:rFonts w:ascii="宋体" w:eastAsia="宋体" w:hAnsi="宋体" w:cs="宋体"/>
                              <w:sz w:val="20"/>
                              <w:szCs w:val="20"/>
                            </w:rPr>
                            <w:t>官方网站</w:t>
                          </w:r>
                          <w:r>
                            <w:rPr>
                              <w:rFonts w:ascii="Arial" w:eastAsia="Arial" w:hAnsi="Arial" w:cs="Arial"/>
                              <w:sz w:val="20"/>
                              <w:szCs w:val="20"/>
                            </w:rPr>
                            <w:t>:</w:t>
                          </w:r>
                          <w:hyperlink r:id="rId1">
                            <w:r>
                              <w:rPr>
                                <w:rFonts w:ascii="Arial" w:eastAsia="Arial" w:hAnsi="Arial" w:cs="Arial"/>
                                <w:sz w:val="20"/>
                                <w:szCs w:val="20"/>
                              </w:rPr>
                              <w:t>http</w:t>
                            </w:r>
                            <w:proofErr w:type="spellEnd"/>
                            <w:r>
                              <w:rPr>
                                <w:rFonts w:ascii="Arial" w:eastAsia="Arial" w:hAnsi="Arial" w:cs="Arial"/>
                                <w:sz w:val="20"/>
                                <w:szCs w:val="20"/>
                              </w:rPr>
                              <w:t>://www.ngac.org.cn/competition/</w:t>
                            </w:r>
                          </w:hyperlink>
                        </w:p>
                        <w:p w14:paraId="28267030" w14:textId="77777777" w:rsidR="00B144A7" w:rsidRDefault="00D629C5">
                          <w:pPr>
                            <w:tabs>
                              <w:tab w:val="left" w:pos="775"/>
                            </w:tabs>
                            <w:spacing w:before="12"/>
                            <w:ind w:left="20"/>
                            <w:rPr>
                              <w:rFonts w:ascii="Arial" w:eastAsia="Arial" w:hAnsi="Arial" w:cs="Arial"/>
                              <w:sz w:val="20"/>
                              <w:szCs w:val="20"/>
                            </w:rPr>
                          </w:pPr>
                          <w:r>
                            <w:rPr>
                              <w:rFonts w:ascii="Arial"/>
                              <w:w w:val="95"/>
                              <w:sz w:val="20"/>
                            </w:rPr>
                            <w:t>Email:</w:t>
                          </w:r>
                          <w:r>
                            <w:rPr>
                              <w:rFonts w:ascii="Arial"/>
                              <w:w w:val="95"/>
                              <w:sz w:val="20"/>
                            </w:rPr>
                            <w:tab/>
                          </w:r>
                          <w:hyperlink r:id="rId2">
                            <w:r>
                              <w:rPr>
                                <w:rFonts w:ascii="Arial"/>
                                <w:sz w:val="20"/>
                              </w:rPr>
                              <w:t>support@mail.cgs.gov.cn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9671B" id="_x0000_t202" coordsize="21600,21600" o:spt="202" path="m,l,21600r21600,l21600,xe">
              <v:stroke joinstyle="miter"/>
              <v:path gradientshapeok="t" o:connecttype="rect"/>
            </v:shapetype>
            <v:shape id="Text Box 1" o:spid="_x0000_s1026" type="#_x0000_t202" style="position:absolute;margin-left:105.8pt;margin-top:803.5pt;width:211.45pt;height:24.6pt;z-index:-4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" filled="f" stroked="f">
              <v:textbox inset="0,0,0,0">
                <w:txbxContent>
                  <w:p w14:paraId="22656D7F" w14:textId="6413E124" w:rsidR="00B144A7" w:rsidRDefault="00D629C5">
                    <w:pPr>
                      <w:spacing w:line="234" w:lineRule="exact"/>
                      <w:ind w:left="20"/>
                      <w:rPr>
                        <w:rFonts w:ascii="Arial" w:eastAsia="Arial" w:hAnsi="Arial" w:cs="Arial"/>
                        <w:sz w:val="20"/>
                        <w:szCs w:val="20"/>
                      </w:rPr>
                    </w:pPr>
                    <w:proofErr w:type="spellStart"/>
                    <w:r>
                      <w:rPr>
                        <w:rFonts w:ascii="宋体" w:eastAsia="宋体" w:hAnsi="宋体" w:cs="宋体"/>
                        <w:sz w:val="20"/>
                        <w:szCs w:val="20"/>
                      </w:rPr>
                      <w:t>官方网站</w:t>
                    </w:r>
                    <w:r>
                      <w:rPr>
                        <w:rFonts w:ascii="Arial" w:eastAsia="Arial" w:hAnsi="Arial" w:cs="Arial"/>
                        <w:sz w:val="20"/>
                        <w:szCs w:val="20"/>
                      </w:rPr>
                      <w:t>:</w:t>
                    </w:r>
                    <w:hyperlink r:id="rId3">
                      <w:r>
                        <w:rPr>
                          <w:rFonts w:ascii="Arial" w:eastAsia="Arial" w:hAnsi="Arial" w:cs="Arial"/>
                          <w:sz w:val="20"/>
                          <w:szCs w:val="20"/>
                        </w:rPr>
                        <w:t>http</w:t>
                      </w:r>
                      <w:proofErr w:type="spellEnd"/>
                      <w:r>
                        <w:rPr>
                          <w:rFonts w:ascii="Arial" w:eastAsia="Arial" w:hAnsi="Arial" w:cs="Arial"/>
                          <w:sz w:val="20"/>
                          <w:szCs w:val="20"/>
                        </w:rPr>
                        <w:t>://www.ngac.org.cn/competition/</w:t>
                      </w:r>
                    </w:hyperlink>
                  </w:p>
                  <w:p w14:paraId="28267030" w14:textId="77777777" w:rsidR="00B144A7" w:rsidRDefault="00D629C5">
                    <w:pPr>
                      <w:tabs>
                        <w:tab w:val="left" w:pos="775"/>
                      </w:tabs>
                      <w:spacing w:before="12"/>
                      <w:ind w:left="20"/>
                      <w:rPr>
                        <w:rFonts w:ascii="Arial" w:eastAsia="Arial" w:hAnsi="Arial" w:cs="Arial"/>
                        <w:sz w:val="20"/>
                        <w:szCs w:val="20"/>
                      </w:rPr>
                    </w:pPr>
                    <w:r>
                      <w:rPr>
                        <w:rFonts w:ascii="Arial"/>
                        <w:w w:val="95"/>
                        <w:sz w:val="20"/>
                      </w:rPr>
                      <w:t>Email:</w:t>
                    </w:r>
                    <w:r>
                      <w:rPr>
                        <w:rFonts w:ascii="Arial"/>
                        <w:w w:val="95"/>
                        <w:sz w:val="20"/>
                      </w:rPr>
                      <w:tab/>
                    </w:r>
                    <w:hyperlink r:id="rId4">
                      <w:r>
                        <w:rPr>
                          <w:rFonts w:ascii="Arial"/>
                          <w:sz w:val="20"/>
                        </w:rPr>
                        <w:t>support@mail.cgs.gov.cn</w:t>
                      </w:r>
                    </w:hyperlink>
                  </w:p>
                </w:txbxContent>
              </v:textbox>
              <w10:wrap anchorx="page" anchory="page"/>
            </v:shape>
          </w:pict>
        </mc:Fallback>
      </mc:AlternateContent>
    </w:r>
    <w:r>
      <w:rPr>
        <w:noProof/>
      </w:rPr>
      <mc:AlternateContent>
        <mc:Choice Requires="wpg">
          <w:drawing>
            <wp:anchor distT="0" distB="0" distL="114300" distR="114300" simplePos="0" relativeHeight="503311856" behindDoc="1" locked="0" layoutInCell="1" allowOverlap="1" wp14:anchorId="34F9D33C" wp14:editId="689301E0">
              <wp:simplePos x="0" y="0"/>
              <wp:positionH relativeFrom="page">
                <wp:posOffset>1304925</wp:posOffset>
              </wp:positionH>
              <wp:positionV relativeFrom="page">
                <wp:posOffset>10128885</wp:posOffset>
              </wp:positionV>
              <wp:extent cx="4900930" cy="55245"/>
              <wp:effectExtent l="9525" t="13335" r="1397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0930" cy="55245"/>
                        <a:chOff x="1419" y="16036"/>
                        <a:chExt cx="9551" cy="2"/>
                      </a:xfrm>
                    </wpg:grpSpPr>
                    <wps:wsp>
                      <wps:cNvPr id="7" name="Freeform 3"/>
                      <wps:cNvSpPr>
                        <a:spLocks/>
                      </wps:cNvSpPr>
                      <wps:spPr bwMode="auto">
                        <a:xfrm>
                          <a:off x="1419" y="16036"/>
                          <a:ext cx="9551" cy="2"/>
                        </a:xfrm>
                        <a:custGeom>
                          <a:avLst/>
                          <a:gdLst>
                            <a:gd name="T0" fmla="+- 0 1419 1419"/>
                            <a:gd name="T1" fmla="*/ T0 w 9551"/>
                            <a:gd name="T2" fmla="+- 0 10970 1419"/>
                            <a:gd name="T3" fmla="*/ T2 w 9551"/>
                          </a:gdLst>
                          <a:ahLst/>
                          <a:cxnLst>
                            <a:cxn ang="0">
                              <a:pos x="T1" y="0"/>
                            </a:cxn>
                            <a:cxn ang="0">
                              <a:pos x="T3" y="0"/>
                            </a:cxn>
                          </a:cxnLst>
                          <a:rect l="0" t="0" r="r" b="b"/>
                          <a:pathLst>
                            <a:path w="9551">
                              <a:moveTo>
                                <a:pt x="0" y="0"/>
                              </a:moveTo>
                              <a:lnTo>
                                <a:pt x="9551" y="0"/>
                              </a:lnTo>
                            </a:path>
                          </a:pathLst>
                        </a:custGeom>
                        <a:noFill/>
                        <a:ln w="7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F6505" id="Group 2" o:spid="_x0000_s1026" style="position:absolute;left:0;text-align:left;margin-left:102.75pt;margin-top:797.55pt;width:385.9pt;height:4.35pt;z-index:-4624;mso-position-horizontal-relative:page;mso-position-vertical-relative:page" coordorigin="1419,16036" coordsize="9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">
              <v:shape id="Freeform 3" o:spid="_x0000_s1027" style="position:absolute;left:1419;top:16036;width:9551;height:2;visibility:visible;mso-wrap-style:square;v-text-anchor:top" coordsize="9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" path="m,l9551,e" filled="f" strokeweight=".21169mm">
                <v:path arrowok="t" o:connecttype="custom" o:connectlocs="0,0;9551,0" o:connectangles="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2AEBC" w14:textId="77777777" w:rsidR="00F0226A" w:rsidRDefault="00F0226A">
      <w:r>
        <w:separator/>
      </w:r>
    </w:p>
  </w:footnote>
  <w:footnote w:type="continuationSeparator" w:id="0">
    <w:p w14:paraId="18DF6655" w14:textId="77777777" w:rsidR="00F0226A" w:rsidRDefault="00F02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EABED" w14:textId="5B503C05" w:rsidR="00B144A7" w:rsidRDefault="000E2BBE">
    <w:pPr>
      <w:spacing w:line="14" w:lineRule="auto"/>
      <w:rPr>
        <w:sz w:val="20"/>
        <w:szCs w:val="20"/>
      </w:rPr>
    </w:pPr>
    <w:r>
      <w:rPr>
        <w:noProof/>
      </w:rPr>
      <mc:AlternateContent>
        <mc:Choice Requires="wpg">
          <w:drawing>
            <wp:anchor distT="0" distB="0" distL="114300" distR="114300" simplePos="0" relativeHeight="503311832" behindDoc="1" locked="0" layoutInCell="1" allowOverlap="1" wp14:anchorId="2B45EF4B" wp14:editId="49E46DAC">
              <wp:simplePos x="0" y="0"/>
              <wp:positionH relativeFrom="page">
                <wp:posOffset>1343660</wp:posOffset>
              </wp:positionH>
              <wp:positionV relativeFrom="page">
                <wp:posOffset>779780</wp:posOffset>
              </wp:positionV>
              <wp:extent cx="4906645" cy="45085"/>
              <wp:effectExtent l="10160" t="0" r="7620" b="13335"/>
              <wp:wrapNone/>
              <wp:docPr id="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906645" cy="45085"/>
                        <a:chOff x="1178" y="1226"/>
                        <a:chExt cx="9718" cy="2"/>
                      </a:xfrm>
                    </wpg:grpSpPr>
                    <wps:wsp>
                      <wps:cNvPr id="16" name="Freeform 5"/>
                      <wps:cNvSpPr>
                        <a:spLocks/>
                      </wps:cNvSpPr>
                      <wps:spPr bwMode="auto">
                        <a:xfrm>
                          <a:off x="1178" y="1226"/>
                          <a:ext cx="9718" cy="2"/>
                        </a:xfrm>
                        <a:custGeom>
                          <a:avLst/>
                          <a:gdLst>
                            <a:gd name="T0" fmla="+- 0 1178 1178"/>
                            <a:gd name="T1" fmla="*/ T0 w 9718"/>
                            <a:gd name="T2" fmla="+- 0 10896 1178"/>
                            <a:gd name="T3" fmla="*/ T2 w 9718"/>
                          </a:gdLst>
                          <a:ahLst/>
                          <a:cxnLst>
                            <a:cxn ang="0">
                              <a:pos x="T1" y="0"/>
                            </a:cxn>
                            <a:cxn ang="0">
                              <a:pos x="T3" y="0"/>
                            </a:cxn>
                          </a:cxnLst>
                          <a:rect l="0" t="0" r="r" b="b"/>
                          <a:pathLst>
                            <a:path w="9718">
                              <a:moveTo>
                                <a:pt x="0" y="0"/>
                              </a:moveTo>
                              <a:lnTo>
                                <a:pt x="971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F5239" id="Group 4" o:spid="_x0000_s1026" style="position:absolute;left:0;text-align:left;margin-left:105.8pt;margin-top:61.4pt;width:386.35pt;height:3.55pt;flip:y;z-index:-4648;mso-position-horizontal-relative:page;mso-position-vertical-relative:page" coordorigin="1178,1226" coordsize="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">
              <v:shape id="Freeform 5" o:spid="_x0000_s1027" style="position:absolute;left:1178;top:1226;width:9718;height:2;visibility:visible;mso-wrap-style:square;v-text-anchor:top" coordsize="9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" path="m,l9718,e" filled="f" strokeweight=".72pt">
                <v:path arrowok="t" o:connecttype="custom" o:connectlocs="0,0;9718,0" o:connectangles="0,0"/>
              </v:shape>
              <w10:wrap anchorx="page" anchory="page"/>
            </v:group>
          </w:pict>
        </mc:Fallback>
      </mc:AlternateContent>
    </w:r>
    <w:r>
      <w:rPr>
        <w:noProof/>
      </w:rPr>
      <w:drawing>
        <wp:anchor distT="0" distB="0" distL="114300" distR="114300" simplePos="0" relativeHeight="503311808" behindDoc="1" locked="0" layoutInCell="1" allowOverlap="1" wp14:anchorId="58FE350C" wp14:editId="7002207B">
          <wp:simplePos x="0" y="0"/>
          <wp:positionH relativeFrom="page">
            <wp:posOffset>732790</wp:posOffset>
          </wp:positionH>
          <wp:positionV relativeFrom="page">
            <wp:posOffset>103505</wp:posOffset>
          </wp:positionV>
          <wp:extent cx="2569210" cy="640080"/>
          <wp:effectExtent l="0" t="0" r="0" b="0"/>
          <wp:wrapNone/>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210" cy="6400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11221"/>
    <w:multiLevelType w:val="hybridMultilevel"/>
    <w:tmpl w:val="B51CA468"/>
    <w:lvl w:ilvl="0" w:tplc="D332D792">
      <w:start w:val="1"/>
      <w:numFmt w:val="japaneseCounting"/>
      <w:lvlText w:val="%1、"/>
      <w:lvlJc w:val="left"/>
      <w:pPr>
        <w:ind w:left="1446" w:hanging="1125"/>
      </w:pPr>
      <w:rPr>
        <w:rFonts w:hint="default"/>
      </w:rPr>
    </w:lvl>
    <w:lvl w:ilvl="1" w:tplc="04090019" w:tentative="1">
      <w:start w:val="1"/>
      <w:numFmt w:val="lowerLetter"/>
      <w:lvlText w:val="%2)"/>
      <w:lvlJc w:val="left"/>
      <w:pPr>
        <w:ind w:left="1161" w:hanging="420"/>
      </w:pPr>
    </w:lvl>
    <w:lvl w:ilvl="2" w:tplc="0409001B" w:tentative="1">
      <w:start w:val="1"/>
      <w:numFmt w:val="lowerRoman"/>
      <w:lvlText w:val="%3."/>
      <w:lvlJc w:val="right"/>
      <w:pPr>
        <w:ind w:left="1581" w:hanging="420"/>
      </w:pPr>
    </w:lvl>
    <w:lvl w:ilvl="3" w:tplc="0409000F" w:tentative="1">
      <w:start w:val="1"/>
      <w:numFmt w:val="decimal"/>
      <w:lvlText w:val="%4."/>
      <w:lvlJc w:val="left"/>
      <w:pPr>
        <w:ind w:left="2001" w:hanging="420"/>
      </w:pPr>
    </w:lvl>
    <w:lvl w:ilvl="4" w:tplc="04090019" w:tentative="1">
      <w:start w:val="1"/>
      <w:numFmt w:val="lowerLetter"/>
      <w:lvlText w:val="%5)"/>
      <w:lvlJc w:val="left"/>
      <w:pPr>
        <w:ind w:left="2421" w:hanging="420"/>
      </w:pPr>
    </w:lvl>
    <w:lvl w:ilvl="5" w:tplc="0409001B" w:tentative="1">
      <w:start w:val="1"/>
      <w:numFmt w:val="lowerRoman"/>
      <w:lvlText w:val="%6."/>
      <w:lvlJc w:val="right"/>
      <w:pPr>
        <w:ind w:left="2841" w:hanging="420"/>
      </w:pPr>
    </w:lvl>
    <w:lvl w:ilvl="6" w:tplc="0409000F" w:tentative="1">
      <w:start w:val="1"/>
      <w:numFmt w:val="decimal"/>
      <w:lvlText w:val="%7."/>
      <w:lvlJc w:val="left"/>
      <w:pPr>
        <w:ind w:left="3261" w:hanging="420"/>
      </w:pPr>
    </w:lvl>
    <w:lvl w:ilvl="7" w:tplc="04090019" w:tentative="1">
      <w:start w:val="1"/>
      <w:numFmt w:val="lowerLetter"/>
      <w:lvlText w:val="%8)"/>
      <w:lvlJc w:val="left"/>
      <w:pPr>
        <w:ind w:left="3681" w:hanging="420"/>
      </w:pPr>
    </w:lvl>
    <w:lvl w:ilvl="8" w:tplc="0409001B" w:tentative="1">
      <w:start w:val="1"/>
      <w:numFmt w:val="lowerRoman"/>
      <w:lvlText w:val="%9."/>
      <w:lvlJc w:val="right"/>
      <w:pPr>
        <w:ind w:left="4101"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 chauncy">
    <w15:presenceInfo w15:providerId="Windows Live" w15:userId="f588a8a072a85d49"/>
  </w15:person>
  <w15:person w15:author="hongtao zhao">
    <w15:presenceInfo w15:providerId="Windows Live" w15:userId="6774316e908a1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A7"/>
    <w:rsid w:val="00091682"/>
    <w:rsid w:val="00095757"/>
    <w:rsid w:val="000D302E"/>
    <w:rsid w:val="000E2BBE"/>
    <w:rsid w:val="000E36B8"/>
    <w:rsid w:val="00114478"/>
    <w:rsid w:val="001A5394"/>
    <w:rsid w:val="001B65F1"/>
    <w:rsid w:val="001D64DC"/>
    <w:rsid w:val="001D6D90"/>
    <w:rsid w:val="0025476C"/>
    <w:rsid w:val="00261F18"/>
    <w:rsid w:val="00281056"/>
    <w:rsid w:val="002D0099"/>
    <w:rsid w:val="00331888"/>
    <w:rsid w:val="00350AC6"/>
    <w:rsid w:val="003539E9"/>
    <w:rsid w:val="003700E4"/>
    <w:rsid w:val="00386699"/>
    <w:rsid w:val="003B1046"/>
    <w:rsid w:val="003C37C2"/>
    <w:rsid w:val="003D54A6"/>
    <w:rsid w:val="003F0105"/>
    <w:rsid w:val="003F3C9E"/>
    <w:rsid w:val="0046284B"/>
    <w:rsid w:val="004A7340"/>
    <w:rsid w:val="004C4D71"/>
    <w:rsid w:val="004E1A13"/>
    <w:rsid w:val="00515860"/>
    <w:rsid w:val="00516E1A"/>
    <w:rsid w:val="00541408"/>
    <w:rsid w:val="00583692"/>
    <w:rsid w:val="005B40D3"/>
    <w:rsid w:val="005D3AFD"/>
    <w:rsid w:val="005E6298"/>
    <w:rsid w:val="00617D73"/>
    <w:rsid w:val="00620062"/>
    <w:rsid w:val="00690C1C"/>
    <w:rsid w:val="006F1809"/>
    <w:rsid w:val="0074227E"/>
    <w:rsid w:val="007850B9"/>
    <w:rsid w:val="007979B5"/>
    <w:rsid w:val="007A3AFD"/>
    <w:rsid w:val="007A4DAB"/>
    <w:rsid w:val="007D1A0E"/>
    <w:rsid w:val="00814152"/>
    <w:rsid w:val="00850046"/>
    <w:rsid w:val="0086270C"/>
    <w:rsid w:val="008C0A6F"/>
    <w:rsid w:val="008D001C"/>
    <w:rsid w:val="00901E06"/>
    <w:rsid w:val="00A005C9"/>
    <w:rsid w:val="00A024D8"/>
    <w:rsid w:val="00A24C3B"/>
    <w:rsid w:val="00A95C04"/>
    <w:rsid w:val="00AC2A69"/>
    <w:rsid w:val="00B070F8"/>
    <w:rsid w:val="00B144A7"/>
    <w:rsid w:val="00B17E89"/>
    <w:rsid w:val="00B36028"/>
    <w:rsid w:val="00B45A33"/>
    <w:rsid w:val="00B56318"/>
    <w:rsid w:val="00BD7244"/>
    <w:rsid w:val="00C60996"/>
    <w:rsid w:val="00C63FD3"/>
    <w:rsid w:val="00C6483F"/>
    <w:rsid w:val="00C76A4E"/>
    <w:rsid w:val="00C939F0"/>
    <w:rsid w:val="00D30FCF"/>
    <w:rsid w:val="00D42AE8"/>
    <w:rsid w:val="00D5091D"/>
    <w:rsid w:val="00D629C5"/>
    <w:rsid w:val="00DB00AE"/>
    <w:rsid w:val="00DB5E9B"/>
    <w:rsid w:val="00DC556D"/>
    <w:rsid w:val="00E01880"/>
    <w:rsid w:val="00E1169C"/>
    <w:rsid w:val="00E53991"/>
    <w:rsid w:val="00EB4996"/>
    <w:rsid w:val="00ED5665"/>
    <w:rsid w:val="00F0226A"/>
    <w:rsid w:val="00F0769E"/>
    <w:rsid w:val="00F32C34"/>
    <w:rsid w:val="00F61D59"/>
    <w:rsid w:val="00F80A9D"/>
    <w:rsid w:val="00FC32FA"/>
    <w:rsid w:val="00FE052B"/>
    <w:rsid w:val="00FE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CF0F6"/>
  <w15:docId w15:val="{E005D9B8-F847-4BCC-BCDE-B6D4D1A5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uiPriority w:val="9"/>
    <w:qFormat/>
    <w:pPr>
      <w:ind w:left="1274"/>
      <w:outlineLvl w:val="0"/>
    </w:pPr>
    <w:rPr>
      <w:rFonts w:ascii="Microsoft JhengHei" w:eastAsia="Microsoft JhengHei" w:hAnsi="Microsoft JhengHei"/>
      <w:b/>
      <w:bCs/>
      <w:sz w:val="52"/>
      <w:szCs w:val="52"/>
    </w:rPr>
  </w:style>
  <w:style w:type="paragraph" w:styleId="2">
    <w:name w:val="heading 2"/>
    <w:basedOn w:val="a"/>
    <w:uiPriority w:val="9"/>
    <w:unhideWhenUsed/>
    <w:qFormat/>
    <w:pPr>
      <w:ind w:left="378"/>
      <w:outlineLvl w:val="1"/>
    </w:pPr>
    <w:rPr>
      <w:rFonts w:ascii="宋体" w:eastAsia="宋体" w:hAnsi="宋体"/>
      <w:sz w:val="36"/>
      <w:szCs w:val="36"/>
    </w:rPr>
  </w:style>
  <w:style w:type="paragraph" w:styleId="3">
    <w:name w:val="heading 3"/>
    <w:basedOn w:val="a"/>
    <w:uiPriority w:val="9"/>
    <w:unhideWhenUsed/>
    <w:qFormat/>
    <w:pPr>
      <w:ind w:left="378"/>
      <w:outlineLvl w:val="2"/>
    </w:pPr>
    <w:rPr>
      <w:rFonts w:ascii="Microsoft JhengHei" w:eastAsia="Microsoft JhengHei" w:hAnsi="Microsoft JhengHei"/>
      <w:b/>
      <w:bCs/>
      <w:sz w:val="24"/>
      <w:szCs w:val="24"/>
    </w:rPr>
  </w:style>
  <w:style w:type="paragraph" w:styleId="4">
    <w:name w:val="heading 4"/>
    <w:basedOn w:val="a"/>
    <w:uiPriority w:val="9"/>
    <w:unhideWhenUsed/>
    <w:qFormat/>
    <w:pPr>
      <w:ind w:left="378"/>
      <w:outlineLvl w:val="3"/>
    </w:pPr>
    <w:rPr>
      <w:rFonts w:ascii="Microsoft JhengHei" w:eastAsia="Microsoft JhengHei" w:hAnsi="Microsoft JhengHei"/>
      <w:b/>
      <w:bCs/>
    </w:rPr>
  </w:style>
  <w:style w:type="paragraph" w:styleId="5">
    <w:name w:val="heading 5"/>
    <w:basedOn w:val="a"/>
    <w:uiPriority w:val="9"/>
    <w:unhideWhenUsed/>
    <w:qFormat/>
    <w:pPr>
      <w:ind w:left="378"/>
      <w:outlineLvl w:val="4"/>
    </w:pPr>
    <w:rPr>
      <w:rFonts w:ascii="Microsoft JhengHei" w:eastAsia="Microsoft JhengHei" w:hAnsi="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
      <w:ind w:left="378" w:hanging="72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7422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227E"/>
    <w:rPr>
      <w:sz w:val="18"/>
      <w:szCs w:val="18"/>
    </w:rPr>
  </w:style>
  <w:style w:type="paragraph" w:styleId="a7">
    <w:name w:val="footer"/>
    <w:basedOn w:val="a"/>
    <w:link w:val="a8"/>
    <w:uiPriority w:val="99"/>
    <w:unhideWhenUsed/>
    <w:rsid w:val="0074227E"/>
    <w:pPr>
      <w:tabs>
        <w:tab w:val="center" w:pos="4153"/>
        <w:tab w:val="right" w:pos="8306"/>
      </w:tabs>
      <w:snapToGrid w:val="0"/>
    </w:pPr>
    <w:rPr>
      <w:sz w:val="18"/>
      <w:szCs w:val="18"/>
    </w:rPr>
  </w:style>
  <w:style w:type="character" w:customStyle="1" w:styleId="a8">
    <w:name w:val="页脚 字符"/>
    <w:basedOn w:val="a0"/>
    <w:link w:val="a7"/>
    <w:uiPriority w:val="99"/>
    <w:rsid w:val="0074227E"/>
    <w:rPr>
      <w:sz w:val="18"/>
      <w:szCs w:val="18"/>
    </w:rPr>
  </w:style>
  <w:style w:type="paragraph" w:styleId="a9">
    <w:name w:val="Balloon Text"/>
    <w:basedOn w:val="a"/>
    <w:link w:val="aa"/>
    <w:uiPriority w:val="99"/>
    <w:semiHidden/>
    <w:unhideWhenUsed/>
    <w:rsid w:val="00A024D8"/>
    <w:rPr>
      <w:sz w:val="18"/>
      <w:szCs w:val="18"/>
    </w:rPr>
  </w:style>
  <w:style w:type="character" w:customStyle="1" w:styleId="aa">
    <w:name w:val="批注框文本 字符"/>
    <w:basedOn w:val="a0"/>
    <w:link w:val="a9"/>
    <w:uiPriority w:val="99"/>
    <w:semiHidden/>
    <w:rsid w:val="00A024D8"/>
    <w:rPr>
      <w:sz w:val="18"/>
      <w:szCs w:val="18"/>
    </w:rPr>
  </w:style>
  <w:style w:type="character" w:styleId="ab">
    <w:name w:val="annotation reference"/>
    <w:basedOn w:val="a0"/>
    <w:uiPriority w:val="99"/>
    <w:semiHidden/>
    <w:unhideWhenUsed/>
    <w:rsid w:val="00A024D8"/>
    <w:rPr>
      <w:sz w:val="21"/>
      <w:szCs w:val="21"/>
    </w:rPr>
  </w:style>
  <w:style w:type="paragraph" w:customStyle="1" w:styleId="10">
    <w:name w:val="批注文字1"/>
    <w:basedOn w:val="a"/>
    <w:next w:val="ac"/>
    <w:link w:val="ad"/>
    <w:uiPriority w:val="99"/>
    <w:semiHidden/>
    <w:unhideWhenUsed/>
    <w:rsid w:val="00A024D8"/>
    <w:pPr>
      <w:spacing w:line="360" w:lineRule="auto"/>
      <w:ind w:firstLineChars="200" w:firstLine="200"/>
    </w:pPr>
    <w:rPr>
      <w:rFonts w:eastAsia="楷体"/>
      <w:sz w:val="28"/>
    </w:rPr>
  </w:style>
  <w:style w:type="character" w:customStyle="1" w:styleId="ad">
    <w:name w:val="批注文字 字符"/>
    <w:basedOn w:val="a0"/>
    <w:link w:val="10"/>
    <w:uiPriority w:val="99"/>
    <w:semiHidden/>
    <w:rsid w:val="00A024D8"/>
    <w:rPr>
      <w:rFonts w:eastAsia="楷体"/>
      <w:sz w:val="28"/>
    </w:rPr>
  </w:style>
  <w:style w:type="table" w:customStyle="1" w:styleId="6-51">
    <w:name w:val="网格表 6 彩色 - 着色 51"/>
    <w:basedOn w:val="a1"/>
    <w:next w:val="6-5"/>
    <w:uiPriority w:val="51"/>
    <w:rsid w:val="00A024D8"/>
    <w:pPr>
      <w:widowControl/>
    </w:pPr>
    <w:rPr>
      <w:color w:val="31849B"/>
      <w:kern w:val="2"/>
      <w:sz w:val="21"/>
      <w:lang w:eastAsia="zh-C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
    <w:name w:val="无格式表格 21"/>
    <w:basedOn w:val="a1"/>
    <w:next w:val="20"/>
    <w:uiPriority w:val="42"/>
    <w:rsid w:val="00A024D8"/>
    <w:pPr>
      <w:widowControl/>
    </w:pPr>
    <w:rPr>
      <w:kern w:val="2"/>
      <w:sz w:val="21"/>
      <w:lang w:eastAsia="zh-C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6-31">
    <w:name w:val="网格表 6 彩色 - 着色 31"/>
    <w:basedOn w:val="a1"/>
    <w:next w:val="6-3"/>
    <w:uiPriority w:val="51"/>
    <w:rsid w:val="00A024D8"/>
    <w:pPr>
      <w:widowControl/>
    </w:pPr>
    <w:rPr>
      <w:color w:val="76923C"/>
      <w:kern w:val="2"/>
      <w:sz w:val="21"/>
      <w:lang w:eastAsia="zh-C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ac">
    <w:name w:val="annotation text"/>
    <w:basedOn w:val="a"/>
    <w:link w:val="11"/>
    <w:uiPriority w:val="99"/>
    <w:semiHidden/>
    <w:unhideWhenUsed/>
    <w:rsid w:val="00A024D8"/>
  </w:style>
  <w:style w:type="character" w:customStyle="1" w:styleId="11">
    <w:name w:val="批注文字 字符1"/>
    <w:basedOn w:val="a0"/>
    <w:link w:val="ac"/>
    <w:uiPriority w:val="99"/>
    <w:semiHidden/>
    <w:rsid w:val="00A024D8"/>
  </w:style>
  <w:style w:type="table" w:styleId="6-5">
    <w:name w:val="Grid Table 6 Colorful Accent 5"/>
    <w:basedOn w:val="a1"/>
    <w:uiPriority w:val="51"/>
    <w:rsid w:val="00A024D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0">
    <w:name w:val="Plain Table 2"/>
    <w:basedOn w:val="a1"/>
    <w:uiPriority w:val="42"/>
    <w:rsid w:val="00A024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3">
    <w:name w:val="Grid Table 6 Colorful Accent 3"/>
    <w:basedOn w:val="a1"/>
    <w:uiPriority w:val="51"/>
    <w:rsid w:val="00A024D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0">
    <w:name w:val="Plain Table 4"/>
    <w:basedOn w:val="a1"/>
    <w:uiPriority w:val="44"/>
    <w:rsid w:val="00FE05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FE05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FE05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Grid Table 2 Accent 3"/>
    <w:basedOn w:val="a1"/>
    <w:uiPriority w:val="47"/>
    <w:rsid w:val="007A4DA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1">
    <w:name w:val="Grid Table 2 Accent 1"/>
    <w:basedOn w:val="a1"/>
    <w:uiPriority w:val="47"/>
    <w:rsid w:val="007A4DA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w:basedOn w:val="a1"/>
    <w:uiPriority w:val="47"/>
    <w:rsid w:val="00F80A9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e">
    <w:name w:val="Table Grid"/>
    <w:basedOn w:val="a1"/>
    <w:uiPriority w:val="39"/>
    <w:rsid w:val="00F80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Revision"/>
    <w:hidden/>
    <w:uiPriority w:val="99"/>
    <w:semiHidden/>
    <w:rsid w:val="00A005C9"/>
    <w:pPr>
      <w:widowControl/>
    </w:pPr>
  </w:style>
  <w:style w:type="character" w:styleId="af0">
    <w:name w:val="Hyperlink"/>
    <w:basedOn w:val="a0"/>
    <w:uiPriority w:val="99"/>
    <w:unhideWhenUsed/>
    <w:rsid w:val="00DC556D"/>
    <w:rPr>
      <w:color w:val="0000FF" w:themeColor="hyperlink"/>
      <w:u w:val="single"/>
    </w:rPr>
  </w:style>
  <w:style w:type="character" w:styleId="af1">
    <w:name w:val="Unresolved Mention"/>
    <w:basedOn w:val="a0"/>
    <w:uiPriority w:val="99"/>
    <w:semiHidden/>
    <w:unhideWhenUsed/>
    <w:rsid w:val="00DC556D"/>
    <w:rPr>
      <w:color w:val="605E5C"/>
      <w:shd w:val="clear" w:color="auto" w:fill="E1DFDD"/>
    </w:rPr>
  </w:style>
  <w:style w:type="character" w:styleId="af2">
    <w:name w:val="FollowedHyperlink"/>
    <w:basedOn w:val="a0"/>
    <w:uiPriority w:val="99"/>
    <w:semiHidden/>
    <w:unhideWhenUsed/>
    <w:rsid w:val="00DC5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79485">
      <w:bodyDiv w:val="1"/>
      <w:marLeft w:val="0"/>
      <w:marRight w:val="0"/>
      <w:marTop w:val="0"/>
      <w:marBottom w:val="0"/>
      <w:divBdr>
        <w:top w:val="none" w:sz="0" w:space="0" w:color="auto"/>
        <w:left w:val="none" w:sz="0" w:space="0" w:color="auto"/>
        <w:bottom w:val="none" w:sz="0" w:space="0" w:color="auto"/>
        <w:right w:val="none" w:sz="0" w:space="0" w:color="auto"/>
      </w:divBdr>
    </w:div>
    <w:div w:id="1897083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geoc.xyz" TargetMode="External"/><Relationship Id="rId10" Type="http://schemas.openxmlformats.org/officeDocument/2006/relationships/hyperlink" Target="http://www.geoc.xyz/"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ngac.org.cn/competition/" TargetMode="External"/><Relationship Id="rId2" Type="http://schemas.openxmlformats.org/officeDocument/2006/relationships/hyperlink" Target="mailto:support@mail.cgs.gov.cn" TargetMode="External"/><Relationship Id="rId1" Type="http://schemas.openxmlformats.org/officeDocument/2006/relationships/hyperlink" Target="http://www.ngac.org.cn/competition/" TargetMode="External"/><Relationship Id="rId4" Type="http://schemas.openxmlformats.org/officeDocument/2006/relationships/hyperlink" Target="mailto:support@mail.cgs.gov.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06CD-BE92-4008-B828-A9A65497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ye chauncy</cp:lastModifiedBy>
  <cp:revision>30</cp:revision>
  <dcterms:created xsi:type="dcterms:W3CDTF">2019-10-07T08:05:00Z</dcterms:created>
  <dcterms:modified xsi:type="dcterms:W3CDTF">2019-10-08T18:08:00Z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2018-05-02T00:00:00Z</vt:filetime>
  </property>
  <property fmtid="{D5CDD505-2E9C-101B-9397-08002B2CF9AE}" pid="3" name="Creator">
    <vt:lpwstr>Microsoft® Word 2013</vt:lpwstr>
  </property>
  <property fmtid="{D5CDD505-2E9C-101B-9397-08002B2CF9AE}" pid="4" name="LastSaved">
    <vt:filetime>2019-09-19T00:00:00Z</vt:filetime>
  </property>
</Properties>
</file>